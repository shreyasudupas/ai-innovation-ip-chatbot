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6FF46" w14:textId="37EB022C" w:rsidR="0034253F" w:rsidRPr="00D55511" w:rsidRDefault="00447DF6">
      <w:pPr>
        <w:rPr>
          <w:color w:val="36D2FB" w:themeColor="text1" w:themeTint="80"/>
          <w:sz w:val="52"/>
        </w:rPr>
      </w:pPr>
      <w:r w:rsidRPr="00D55511">
        <w:rPr>
          <w:noProof/>
          <w:color w:val="36D2FB" w:themeColor="text1" w:themeTint="80"/>
          <w:sz w:val="52"/>
        </w:rPr>
        <mc:AlternateContent>
          <mc:Choice Requires="wps">
            <w:drawing>
              <wp:anchor distT="45720" distB="45720" distL="114300" distR="114300" simplePos="0" relativeHeight="251658240" behindDoc="0" locked="0" layoutInCell="1" allowOverlap="1" wp14:anchorId="3040E628" wp14:editId="4DBF1FFC">
                <wp:simplePos x="0" y="0"/>
                <wp:positionH relativeFrom="margin">
                  <wp:posOffset>-635</wp:posOffset>
                </wp:positionH>
                <wp:positionV relativeFrom="paragraph">
                  <wp:posOffset>2690495</wp:posOffset>
                </wp:positionV>
                <wp:extent cx="5064760" cy="1599565"/>
                <wp:effectExtent l="0" t="0" r="254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760" cy="1599565"/>
                        </a:xfrm>
                        <a:prstGeom prst="rect">
                          <a:avLst/>
                        </a:prstGeom>
                        <a:solidFill>
                          <a:srgbClr val="FFFFFF"/>
                        </a:solidFill>
                        <a:ln w="9525">
                          <a:noFill/>
                          <a:miter lim="800000"/>
                          <a:headEnd/>
                          <a:tailEnd/>
                        </a:ln>
                      </wps:spPr>
                      <wps:txbx>
                        <w:txbxContent>
                          <w:p w14:paraId="3FEE1F1F" w14:textId="510EA986" w:rsidR="0034253F" w:rsidRPr="00447DF6" w:rsidRDefault="00447DF6" w:rsidP="00736589">
                            <w:pPr>
                              <w:pStyle w:val="DocumentTitle"/>
                              <w:rPr>
                                <w:sz w:val="144"/>
                                <w:lang w:val="en-GB"/>
                              </w:rPr>
                            </w:pPr>
                            <w:r>
                              <w:rPr>
                                <w:lang w:val="en-GB"/>
                              </w:rPr>
                              <w:t>Data Fabric –</w:t>
                            </w:r>
                            <w:r w:rsidR="00101550">
                              <w:rPr>
                                <w:lang w:val="en-GB"/>
                              </w:rPr>
                              <w:t xml:space="preserve"> Internal</w:t>
                            </w:r>
                            <w:r>
                              <w:rPr>
                                <w:lang w:val="en-GB"/>
                              </w:rPr>
                              <w:t xml:space="preserve"> </w:t>
                            </w:r>
                            <w:r w:rsidR="00056055">
                              <w:rPr>
                                <w:lang w:val="en-GB"/>
                              </w:rPr>
                              <w:t>Agent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40E628" id="_x0000_t202" coordsize="21600,21600" o:spt="202" path="m,l,21600r21600,l21600,xe">
                <v:stroke joinstyle="miter"/>
                <v:path gradientshapeok="t" o:connecttype="rect"/>
              </v:shapetype>
              <v:shape id="Text Box 17" o:spid="_x0000_s1026" type="#_x0000_t202" style="position:absolute;margin-left:-.05pt;margin-top:211.85pt;width:398.8pt;height:125.9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" stroked="f">
                <v:textbox>
                  <w:txbxContent>
                    <w:p w14:paraId="3FEE1F1F" w14:textId="510EA986" w:rsidR="0034253F" w:rsidRPr="00447DF6" w:rsidRDefault="00447DF6" w:rsidP="00736589">
                      <w:pPr>
                        <w:pStyle w:val="DocumentTitle"/>
                        <w:rPr>
                          <w:sz w:val="144"/>
                          <w:lang w:val="en-GB"/>
                        </w:rPr>
                      </w:pPr>
                      <w:r>
                        <w:rPr>
                          <w:lang w:val="en-GB"/>
                        </w:rPr>
                        <w:t>Data Fabric –</w:t>
                      </w:r>
                      <w:r w:rsidR="00101550">
                        <w:rPr>
                          <w:lang w:val="en-GB"/>
                        </w:rPr>
                        <w:t xml:space="preserve"> Internal</w:t>
                      </w:r>
                      <w:r>
                        <w:rPr>
                          <w:lang w:val="en-GB"/>
                        </w:rPr>
                        <w:t xml:space="preserve"> </w:t>
                      </w:r>
                      <w:r w:rsidR="00056055">
                        <w:rPr>
                          <w:lang w:val="en-GB"/>
                        </w:rPr>
                        <w:t>Agent Guide</w:t>
                      </w:r>
                    </w:p>
                  </w:txbxContent>
                </v:textbox>
                <w10:wrap type="square" anchorx="margin"/>
              </v:shape>
            </w:pict>
          </mc:Fallback>
        </mc:AlternateContent>
      </w:r>
      <w:r w:rsidR="0034253F" w:rsidRPr="00D55511">
        <w:rPr>
          <w:noProof/>
          <w:color w:val="36D2FB" w:themeColor="text1" w:themeTint="80"/>
          <w:sz w:val="52"/>
        </w:rPr>
        <mc:AlternateContent>
          <mc:Choice Requires="wps">
            <w:drawing>
              <wp:anchor distT="0" distB="0" distL="114300" distR="114300" simplePos="0" relativeHeight="251658241" behindDoc="1" locked="0" layoutInCell="1" allowOverlap="1" wp14:anchorId="727F0B83" wp14:editId="0846FFC5">
                <wp:simplePos x="0" y="0"/>
                <wp:positionH relativeFrom="column">
                  <wp:posOffset>120650</wp:posOffset>
                </wp:positionH>
                <wp:positionV relativeFrom="paragraph">
                  <wp:posOffset>4495165</wp:posOffset>
                </wp:positionV>
                <wp:extent cx="551815" cy="45085"/>
                <wp:effectExtent l="0" t="0" r="635" b="0"/>
                <wp:wrapNone/>
                <wp:docPr id="28" name="Rectangle 28"/>
                <wp:cNvGraphicFramePr/>
                <a:graphic xmlns:a="http://schemas.openxmlformats.org/drawingml/2006/main">
                  <a:graphicData uri="http://schemas.microsoft.com/office/word/2010/wordprocessingShape">
                    <wps:wsp>
                      <wps:cNvSpPr/>
                      <wps:spPr>
                        <a:xfrm>
                          <a:off x="0" y="0"/>
                          <a:ext cx="551815" cy="450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rto="http://schemas.microsoft.com/office/word/2006/arto">
            <w:pict w14:anchorId="5D4F3165">
              <v:rect id="Rectangle 28" style="position:absolute;margin-left:9.5pt;margin-top:353.95pt;width:43.45pt;height:3.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0d2b5 [3215]" stroked="f" strokeweight="1pt" w14:anchorId="40F25B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"/>
            </w:pict>
          </mc:Fallback>
        </mc:AlternateContent>
      </w:r>
      <w:r w:rsidR="0034253F" w:rsidRPr="00D55511">
        <w:rPr>
          <w:color w:val="36D2FB" w:themeColor="text1" w:themeTint="80"/>
          <w:sz w:val="52"/>
        </w:rPr>
        <w:br w:type="page"/>
      </w:r>
    </w:p>
    <w:p w14:paraId="34B04B0F" w14:textId="77777777" w:rsidR="004F5633" w:rsidRDefault="004F5633" w:rsidP="004F5633">
      <w:pPr>
        <w:pStyle w:val="Heading1"/>
      </w:pPr>
      <w:bookmarkStart w:id="0" w:name="_Toc443378775"/>
      <w:r>
        <w:t>Prerequisites</w:t>
      </w:r>
    </w:p>
    <w:p w14:paraId="6A3C513E" w14:textId="2F422115" w:rsidR="004F5633" w:rsidRDefault="004F5633" w:rsidP="004F5633">
      <w:pPr>
        <w:rPr>
          <w:shd w:val="clear" w:color="auto" w:fill="FFFFFF"/>
        </w:rPr>
      </w:pPr>
      <w:r>
        <w:rPr>
          <w:shd w:val="clear" w:color="auto" w:fill="FFFFFF"/>
        </w:rPr>
        <w:t xml:space="preserve">Before you can create an agent, you </w:t>
      </w:r>
      <w:r w:rsidR="00132043">
        <w:rPr>
          <w:shd w:val="clear" w:color="auto" w:fill="FFFFFF"/>
        </w:rPr>
        <w:t>must</w:t>
      </w:r>
      <w:r>
        <w:rPr>
          <w:shd w:val="clear" w:color="auto" w:fill="FFFFFF"/>
        </w:rPr>
        <w:t xml:space="preserve"> have an existing environment (or tenant) to create the agent under.</w:t>
      </w:r>
    </w:p>
    <w:p w14:paraId="2705ACB7" w14:textId="3DD9A6EF" w:rsidR="004F5633" w:rsidRDefault="004F5633" w:rsidP="004F5633">
      <w:pPr>
        <w:rPr>
          <w:shd w:val="clear" w:color="auto" w:fill="FFFFFF"/>
        </w:rPr>
      </w:pPr>
      <w:r>
        <w:rPr>
          <w:shd w:val="clear" w:color="auto" w:fill="FFFFFF"/>
        </w:rPr>
        <w:t xml:space="preserve">Agents are created and configured within the Integration Portal, where the Data Fabric </w:t>
      </w:r>
      <w:r w:rsidR="00734055">
        <w:rPr>
          <w:shd w:val="clear" w:color="auto" w:fill="FFFFFF"/>
        </w:rPr>
        <w:t>web</w:t>
      </w:r>
      <w:commentRangeStart w:id="1"/>
      <w:r>
        <w:rPr>
          <w:shd w:val="clear" w:color="auto" w:fill="FFFFFF"/>
        </w:rPr>
        <w:t xml:space="preserve"> </w:t>
      </w:r>
      <w:commentRangeEnd w:id="1"/>
      <w:r>
        <w:rPr>
          <w:rStyle w:val="CommentReference"/>
        </w:rPr>
        <w:commentReference w:id="1"/>
      </w:r>
      <w:r>
        <w:rPr>
          <w:shd w:val="clear" w:color="auto" w:fill="FFFFFF"/>
        </w:rPr>
        <w:t xml:space="preserve">resides. </w:t>
      </w:r>
    </w:p>
    <w:p w14:paraId="1FBF9F41" w14:textId="199A73EA" w:rsidR="004F5633" w:rsidRDefault="004F5633" w:rsidP="004F5633">
      <w:pPr>
        <w:rPr>
          <w:shd w:val="clear" w:color="auto" w:fill="FFFFFF"/>
        </w:rPr>
      </w:pPr>
      <w:r>
        <w:rPr>
          <w:shd w:val="clear" w:color="auto" w:fill="FFFFFF"/>
        </w:rPr>
        <w:t xml:space="preserve">There are three </w:t>
      </w:r>
      <w:r w:rsidR="009E30F9">
        <w:rPr>
          <w:shd w:val="clear" w:color="auto" w:fill="FFFFFF"/>
        </w:rPr>
        <w:t>versions</w:t>
      </w:r>
      <w:r>
        <w:rPr>
          <w:shd w:val="clear" w:color="auto" w:fill="FFFFFF"/>
        </w:rPr>
        <w:t xml:space="preserve"> of the Integration Portal</w:t>
      </w:r>
      <w:r w:rsidR="009E30F9">
        <w:rPr>
          <w:shd w:val="clear" w:color="auto" w:fill="FFFFFF"/>
        </w:rPr>
        <w:t xml:space="preserve"> available</w:t>
      </w:r>
      <w:r>
        <w:rPr>
          <w:shd w:val="clear" w:color="auto" w:fill="FFFFFF"/>
        </w:rPr>
        <w:t>:</w:t>
      </w:r>
    </w:p>
    <w:p w14:paraId="154D51FD" w14:textId="36F542A6" w:rsidR="004F5633" w:rsidRDefault="004F5633" w:rsidP="004F5633">
      <w:pPr>
        <w:rPr>
          <w:shd w:val="clear" w:color="auto" w:fill="FFFFFF"/>
        </w:rPr>
      </w:pPr>
      <w:commentRangeStart w:id="2"/>
      <w:r w:rsidRPr="00CE47E7">
        <w:rPr>
          <w:shd w:val="clear" w:color="auto" w:fill="FFFFFF"/>
        </w:rPr>
        <w:t>Dev</w:t>
      </w:r>
      <w:commentRangeEnd w:id="2"/>
      <w:r w:rsidR="00734055">
        <w:rPr>
          <w:shd w:val="clear" w:color="auto" w:fill="FFFFFF"/>
        </w:rPr>
        <w:t>elopment/</w:t>
      </w:r>
      <w:proofErr w:type="spellStart"/>
      <w:r w:rsidR="00734055">
        <w:rPr>
          <w:shd w:val="clear" w:color="auto" w:fill="FFFFFF"/>
        </w:rPr>
        <w:t>vNext</w:t>
      </w:r>
      <w:proofErr w:type="spellEnd"/>
      <w:r>
        <w:rPr>
          <w:rStyle w:val="CommentReference"/>
        </w:rPr>
        <w:commentReference w:id="2"/>
      </w:r>
      <w:r w:rsidRPr="00CE47E7">
        <w:rPr>
          <w:shd w:val="clear" w:color="auto" w:fill="FFFFFF"/>
        </w:rPr>
        <w:t xml:space="preserve"> – </w:t>
      </w:r>
      <w:hyperlink r:id="rId14" w:history="1">
        <w:r w:rsidRPr="00CE47E7">
          <w:rPr>
            <w:rStyle w:val="Hyperlink"/>
            <w:rFonts w:ascii="Segoe UI" w:hAnsi="Segoe UI" w:cs="Segoe UI"/>
            <w:sz w:val="23"/>
            <w:szCs w:val="23"/>
            <w:shd w:val="clear" w:color="auto" w:fill="FFFFFF"/>
          </w:rPr>
          <w:t>https://integration.labs.epicor.com</w:t>
        </w:r>
      </w:hyperlink>
    </w:p>
    <w:p w14:paraId="524F146D" w14:textId="3C4B5CE5" w:rsidR="004F5633" w:rsidRDefault="004F5633" w:rsidP="004F5633">
      <w:pPr>
        <w:rPr>
          <w:shd w:val="clear" w:color="auto" w:fill="FFFFFF"/>
        </w:rPr>
      </w:pPr>
      <w:commentRangeStart w:id="3"/>
      <w:r>
        <w:rPr>
          <w:shd w:val="clear" w:color="auto" w:fill="FFFFFF"/>
        </w:rPr>
        <w:t>Canary</w:t>
      </w:r>
      <w:commentRangeEnd w:id="3"/>
      <w:r>
        <w:rPr>
          <w:rStyle w:val="CommentReference"/>
        </w:rPr>
        <w:commentReference w:id="3"/>
      </w:r>
      <w:r w:rsidR="00734055">
        <w:rPr>
          <w:shd w:val="clear" w:color="auto" w:fill="FFFFFF"/>
        </w:rPr>
        <w:t>/Pre</w:t>
      </w:r>
      <w:r w:rsidR="0048317F">
        <w:rPr>
          <w:shd w:val="clear" w:color="auto" w:fill="FFFFFF"/>
        </w:rPr>
        <w:t>release</w:t>
      </w:r>
      <w:r>
        <w:rPr>
          <w:shd w:val="clear" w:color="auto" w:fill="FFFFFF"/>
        </w:rPr>
        <w:t xml:space="preserve"> – </w:t>
      </w:r>
      <w:hyperlink r:id="rId15" w:history="1">
        <w:r w:rsidRPr="00EF0BB0">
          <w:rPr>
            <w:rStyle w:val="Hyperlink"/>
            <w:rFonts w:ascii="Segoe UI" w:hAnsi="Segoe UI" w:cs="Segoe UI"/>
            <w:sz w:val="23"/>
            <w:szCs w:val="23"/>
            <w:shd w:val="clear" w:color="auto" w:fill="FFFFFF"/>
          </w:rPr>
          <w:t>https://canary.integration.epicor.com</w:t>
        </w:r>
      </w:hyperlink>
    </w:p>
    <w:p w14:paraId="3ECF784F" w14:textId="77777777" w:rsidR="004F5633" w:rsidRDefault="004F5633" w:rsidP="004F5633">
      <w:pPr>
        <w:rPr>
          <w:shd w:val="clear" w:color="auto" w:fill="FFFFFF"/>
        </w:rPr>
      </w:pPr>
      <w:r>
        <w:rPr>
          <w:shd w:val="clear" w:color="auto" w:fill="FFFFFF"/>
        </w:rPr>
        <w:t xml:space="preserve">Production – </w:t>
      </w:r>
      <w:hyperlink r:id="rId16" w:history="1">
        <w:r w:rsidRPr="00EF0BB0">
          <w:rPr>
            <w:rStyle w:val="Hyperlink"/>
            <w:rFonts w:ascii="Segoe UI" w:hAnsi="Segoe UI" w:cs="Segoe UI"/>
            <w:sz w:val="23"/>
            <w:szCs w:val="23"/>
            <w:shd w:val="clear" w:color="auto" w:fill="FFFFFF"/>
          </w:rPr>
          <w:t>https://integration.epicor.com</w:t>
        </w:r>
      </w:hyperlink>
    </w:p>
    <w:p w14:paraId="384738F4" w14:textId="5F8F1211" w:rsidR="004F5633" w:rsidRDefault="004F5633" w:rsidP="004F5633">
      <w:pPr>
        <w:rPr>
          <w:shd w:val="clear" w:color="auto" w:fill="FFFFFF"/>
        </w:rPr>
      </w:pPr>
      <w:r>
        <w:rPr>
          <w:shd w:val="clear" w:color="auto" w:fill="FFFFFF"/>
        </w:rPr>
        <w:t xml:space="preserve">To start, login to </w:t>
      </w:r>
      <w:r w:rsidR="00E8770F">
        <w:rPr>
          <w:shd w:val="clear" w:color="auto" w:fill="FFFFFF"/>
        </w:rPr>
        <w:t>your required version</w:t>
      </w:r>
      <w:commentRangeStart w:id="4"/>
      <w:r>
        <w:rPr>
          <w:shd w:val="clear" w:color="auto" w:fill="FFFFFF"/>
        </w:rPr>
        <w:t xml:space="preserve"> </w:t>
      </w:r>
      <w:commentRangeEnd w:id="4"/>
      <w:r>
        <w:rPr>
          <w:rStyle w:val="CommentReference"/>
        </w:rPr>
        <w:commentReference w:id="4"/>
      </w:r>
      <w:r>
        <w:rPr>
          <w:shd w:val="clear" w:color="auto" w:fill="FFFFFF"/>
        </w:rPr>
        <w:t xml:space="preserve">of </w:t>
      </w:r>
      <w:r w:rsidR="00E8770F">
        <w:rPr>
          <w:shd w:val="clear" w:color="auto" w:fill="FFFFFF"/>
        </w:rPr>
        <w:t xml:space="preserve">the </w:t>
      </w:r>
      <w:r>
        <w:rPr>
          <w:shd w:val="clear" w:color="auto" w:fill="FFFFFF"/>
        </w:rPr>
        <w:t xml:space="preserve">Integration </w:t>
      </w:r>
      <w:commentRangeStart w:id="5"/>
      <w:r>
        <w:rPr>
          <w:shd w:val="clear" w:color="auto" w:fill="FFFFFF"/>
        </w:rPr>
        <w:t>Portal</w:t>
      </w:r>
      <w:commentRangeEnd w:id="5"/>
      <w:r w:rsidR="00377DEB">
        <w:rPr>
          <w:shd w:val="clear" w:color="auto" w:fill="FFFFFF"/>
        </w:rPr>
        <w:t xml:space="preserve"> through</w:t>
      </w:r>
      <w:r>
        <w:rPr>
          <w:rStyle w:val="CommentReference"/>
        </w:rPr>
        <w:commentReference w:id="5"/>
      </w:r>
      <w:r>
        <w:rPr>
          <w:shd w:val="clear" w:color="auto" w:fill="FFFFFF"/>
        </w:rPr>
        <w:t xml:space="preserve"> Identity Provider (</w:t>
      </w:r>
      <w:r w:rsidR="000B17FB">
        <w:rPr>
          <w:shd w:val="clear" w:color="auto" w:fill="FFFFFF"/>
        </w:rPr>
        <w:t>see the links above</w:t>
      </w:r>
      <w:r>
        <w:rPr>
          <w:shd w:val="clear" w:color="auto" w:fill="FFFFFF"/>
        </w:rPr>
        <w:t xml:space="preserve">). Ensure that you have been setup within the Integration </w:t>
      </w:r>
      <w:r w:rsidR="00B34EBA">
        <w:rPr>
          <w:shd w:val="clear" w:color="auto" w:fill="FFFFFF"/>
        </w:rPr>
        <w:t>site</w:t>
      </w:r>
      <w:commentRangeStart w:id="6"/>
      <w:commentRangeStart w:id="7"/>
      <w:r>
        <w:rPr>
          <w:shd w:val="clear" w:color="auto" w:fill="FFFFFF"/>
        </w:rPr>
        <w:t xml:space="preserve"> </w:t>
      </w:r>
      <w:commentRangeEnd w:id="6"/>
      <w:r>
        <w:rPr>
          <w:rStyle w:val="CommentReference"/>
        </w:rPr>
        <w:commentReference w:id="6"/>
      </w:r>
      <w:commentRangeEnd w:id="7"/>
      <w:r>
        <w:rPr>
          <w:rStyle w:val="CommentReference"/>
        </w:rPr>
        <w:commentReference w:id="7"/>
      </w:r>
      <w:r>
        <w:rPr>
          <w:shd w:val="clear" w:color="auto" w:fill="FFFFFF"/>
        </w:rPr>
        <w:t xml:space="preserve">before proceeding </w:t>
      </w:r>
      <w:r w:rsidR="008B10F7">
        <w:rPr>
          <w:shd w:val="clear" w:color="auto" w:fill="FFFFFF"/>
        </w:rPr>
        <w:t>onto the next</w:t>
      </w:r>
      <w:r>
        <w:rPr>
          <w:shd w:val="clear" w:color="auto" w:fill="FFFFFF"/>
        </w:rPr>
        <w:t xml:space="preserve"> step.</w:t>
      </w:r>
    </w:p>
    <w:p w14:paraId="35730363" w14:textId="6978F849" w:rsidR="00766C91" w:rsidRDefault="00766C91">
      <w:pPr>
        <w:rPr>
          <w:shd w:val="clear" w:color="auto" w:fill="FFFFFF"/>
        </w:rPr>
      </w:pPr>
      <w:r>
        <w:rPr>
          <w:shd w:val="clear" w:color="auto" w:fill="FFFFFF"/>
        </w:rPr>
        <w:br w:type="page"/>
      </w:r>
    </w:p>
    <w:p w14:paraId="62473EC6" w14:textId="77777777" w:rsidR="008F1079" w:rsidRDefault="008F1079" w:rsidP="008F1079">
      <w:pPr>
        <w:pStyle w:val="Heading1"/>
        <w:rPr>
          <w:shd w:val="clear" w:color="auto" w:fill="FFFFFF"/>
        </w:rPr>
      </w:pPr>
      <w:r>
        <w:rPr>
          <w:shd w:val="clear" w:color="auto" w:fill="FFFFFF"/>
        </w:rPr>
        <w:t>Launch Data Fabric</w:t>
      </w:r>
    </w:p>
    <w:p w14:paraId="624028D7" w14:textId="77777777" w:rsidR="008F1079" w:rsidRPr="00432B1E" w:rsidRDefault="008F1079" w:rsidP="008F1079">
      <w:r w:rsidRPr="00432B1E">
        <w:t>Once you are logged into the Integration Portal launch Data Fabric</w:t>
      </w:r>
      <w:r>
        <w:t xml:space="preserve"> from the “Integrations” tab.</w:t>
      </w:r>
    </w:p>
    <w:p w14:paraId="526BA40F" w14:textId="77777777" w:rsidR="008F1079" w:rsidRDefault="008F1079" w:rsidP="008F1079">
      <w:r>
        <w:rPr>
          <w:noProof/>
        </w:rPr>
        <w:drawing>
          <wp:inline distT="0" distB="0" distL="0" distR="0" wp14:anchorId="0681B921" wp14:editId="39A7ED1F">
            <wp:extent cx="5731510" cy="351345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13455"/>
                    </a:xfrm>
                    <a:prstGeom prst="rect">
                      <a:avLst/>
                    </a:prstGeom>
                    <a:noFill/>
                    <a:ln>
                      <a:noFill/>
                    </a:ln>
                  </pic:spPr>
                </pic:pic>
              </a:graphicData>
            </a:graphic>
          </wp:inline>
        </w:drawing>
      </w:r>
    </w:p>
    <w:p w14:paraId="60D9FE3B" w14:textId="0CAF31CC" w:rsidR="00BD6D1F" w:rsidRDefault="00BD6D1F">
      <w:pPr>
        <w:rPr>
          <w:shd w:val="clear" w:color="auto" w:fill="FFFFFF"/>
        </w:rPr>
      </w:pPr>
      <w:r>
        <w:rPr>
          <w:shd w:val="clear" w:color="auto" w:fill="FFFFFF"/>
        </w:rPr>
        <w:br w:type="page"/>
      </w:r>
    </w:p>
    <w:bookmarkEnd w:id="0"/>
    <w:p w14:paraId="1DB95300" w14:textId="77777777" w:rsidR="001C5FEC" w:rsidRDefault="001C5FEC" w:rsidP="001C5FEC">
      <w:pPr>
        <w:pStyle w:val="Heading1"/>
      </w:pPr>
      <w:r>
        <w:t>Configure Agent</w:t>
      </w:r>
    </w:p>
    <w:p w14:paraId="69B1EBC8" w14:textId="5F4879B5" w:rsidR="001C5FEC" w:rsidRPr="00943895" w:rsidRDefault="002A1A2F" w:rsidP="001C5FEC">
      <w:r>
        <w:t>From the</w:t>
      </w:r>
      <w:r w:rsidR="001C5FEC">
        <w:t xml:space="preserve"> Data Fabric</w:t>
      </w:r>
      <w:r>
        <w:t xml:space="preserve"> front-end</w:t>
      </w:r>
      <w:r w:rsidR="001C5FEC">
        <w:t>, go to the “Agents” tab</w:t>
      </w:r>
      <w:r w:rsidR="001C5FEC" w:rsidRPr="007F3DCD">
        <w:t xml:space="preserve">, click the + icon in the top </w:t>
      </w:r>
      <w:r w:rsidRPr="007F3DCD">
        <w:t>right-hand</w:t>
      </w:r>
      <w:r w:rsidR="001C5FEC" w:rsidRPr="007F3DCD">
        <w:t xml:space="preserve"> corner to create a new agent.</w:t>
      </w:r>
    </w:p>
    <w:p w14:paraId="69AF4E1E" w14:textId="77777777" w:rsidR="001C5FEC" w:rsidRDefault="001C5FEC" w:rsidP="001C5FEC">
      <w:r>
        <w:rPr>
          <w:noProof/>
        </w:rPr>
        <w:drawing>
          <wp:inline distT="0" distB="0" distL="0" distR="0" wp14:anchorId="42DC81A4" wp14:editId="20665B5A">
            <wp:extent cx="5724525" cy="2276475"/>
            <wp:effectExtent l="0" t="0" r="9525"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276475"/>
                    </a:xfrm>
                    <a:prstGeom prst="rect">
                      <a:avLst/>
                    </a:prstGeom>
                    <a:noFill/>
                    <a:ln>
                      <a:noFill/>
                    </a:ln>
                  </pic:spPr>
                </pic:pic>
              </a:graphicData>
            </a:graphic>
          </wp:inline>
        </w:drawing>
      </w:r>
    </w:p>
    <w:p w14:paraId="0554B569" w14:textId="76A2079A" w:rsidR="001C5FEC" w:rsidRDefault="001C5FEC" w:rsidP="001C5FEC">
      <w:r w:rsidRPr="007F3DCD">
        <w:t>Give your new agent a name, if this is for development purposes and only accessible to you then use your name as an identifier.</w:t>
      </w:r>
      <w:r w:rsidR="00081993">
        <w:t xml:space="preserve"> Next choose the agent type, currently there are </w:t>
      </w:r>
      <w:r>
        <w:t>different agent types:</w:t>
      </w:r>
    </w:p>
    <w:p w14:paraId="1DC02ED3" w14:textId="75DCB43C" w:rsidR="001C5FEC" w:rsidRDefault="001C5FEC" w:rsidP="00FC065A">
      <w:pPr>
        <w:pStyle w:val="Bulletsindented"/>
      </w:pPr>
      <w:r>
        <w:t>Cloud – A SaaS managed offering of the agent, running in a docker container. This deployment requires some additional configuration not covered by this documentation</w:t>
      </w:r>
      <w:r w:rsidR="00E631F2">
        <w:t xml:space="preserve"> and might not be visible depending on permissions granted</w:t>
      </w:r>
      <w:r>
        <w:t>.</w:t>
      </w:r>
      <w:commentRangeStart w:id="8"/>
      <w:commentRangeEnd w:id="8"/>
      <w:r>
        <w:rPr>
          <w:rStyle w:val="CommentReference"/>
        </w:rPr>
        <w:commentReference w:id="8"/>
      </w:r>
    </w:p>
    <w:p w14:paraId="70D11889" w14:textId="743865E6" w:rsidR="001C5FEC" w:rsidRDefault="001C5FEC" w:rsidP="00FC065A">
      <w:pPr>
        <w:pStyle w:val="Bulletsindented"/>
      </w:pPr>
      <w:r>
        <w:t xml:space="preserve">On-premise – Agent running in a local deployment, either as a service or </w:t>
      </w:r>
      <w:r w:rsidR="00E423BD">
        <w:t>standalone self-contained</w:t>
      </w:r>
      <w:r>
        <w:t>. Despite the name “on-premise” this does not limit you from running purely on-premise, it can be ran from anywhere, for example a VM in Azure.</w:t>
      </w:r>
    </w:p>
    <w:p w14:paraId="20A72F57" w14:textId="6B590874" w:rsidR="001C5FEC" w:rsidRDefault="001C5FEC" w:rsidP="00FC065A">
      <w:pPr>
        <w:pStyle w:val="Bulletsindented"/>
      </w:pPr>
      <w:r>
        <w:t xml:space="preserve">HTTP – </w:t>
      </w:r>
      <w:commentRangeStart w:id="9"/>
      <w:r>
        <w:t>A</w:t>
      </w:r>
      <w:commentRangeEnd w:id="9"/>
      <w:r>
        <w:rPr>
          <w:rStyle w:val="CommentReference"/>
        </w:rPr>
        <w:commentReference w:id="9"/>
      </w:r>
      <w:r w:rsidR="00CD2D32">
        <w:t>n</w:t>
      </w:r>
      <w:r>
        <w:t xml:space="preserve"> HTTP type agent can be used to send events via a REST API</w:t>
      </w:r>
      <w:r w:rsidR="00E84A8B">
        <w:t xml:space="preserve"> -</w:t>
      </w:r>
      <w:r>
        <w:t xml:space="preserve"> a webhook</w:t>
      </w:r>
      <w:r w:rsidR="0017289A">
        <w:t xml:space="preserve"> can be posted to</w:t>
      </w:r>
      <w:r>
        <w:t>. This type only supports sending and not receiving events.</w:t>
      </w:r>
      <w:commentRangeStart w:id="10"/>
      <w:commentRangeEnd w:id="10"/>
      <w:r>
        <w:rPr>
          <w:rStyle w:val="CommentReference"/>
        </w:rPr>
        <w:commentReference w:id="10"/>
      </w:r>
      <w:r w:rsidR="00CD2D32">
        <w:t xml:space="preserve"> </w:t>
      </w:r>
      <w:r w:rsidR="00CD2D32" w:rsidRPr="00CD2D32">
        <w:t>This type of agent is intended for advanced integration scenarios and is not covered by this document</w:t>
      </w:r>
      <w:r w:rsidR="00CD2D32">
        <w:t>.</w:t>
      </w:r>
    </w:p>
    <w:p w14:paraId="6B2B29D8" w14:textId="77777777" w:rsidR="001044E0" w:rsidRDefault="001044E0" w:rsidP="001C5FEC"/>
    <w:p w14:paraId="48CFE1EA" w14:textId="4C38522E" w:rsidR="006E6D50" w:rsidRDefault="001C5FEC" w:rsidP="001C5FEC">
      <w:r>
        <w:t xml:space="preserve">For </w:t>
      </w:r>
      <w:r w:rsidR="007E290C">
        <w:t>the purposes of this</w:t>
      </w:r>
      <w:r>
        <w:t xml:space="preserve"> guide, we will select “On Premise” as the agent type.</w:t>
      </w:r>
    </w:p>
    <w:p w14:paraId="5C5B48B0" w14:textId="77777777" w:rsidR="006E6D50" w:rsidRDefault="006E6D50">
      <w:r>
        <w:br w:type="page"/>
      </w:r>
    </w:p>
    <w:p w14:paraId="6A1AA885" w14:textId="77777777" w:rsidR="001C5FEC" w:rsidRDefault="001C5FEC" w:rsidP="001C5FEC">
      <w:r w:rsidRPr="007F3DCD">
        <w:t xml:space="preserve">Create connection(s) for your agent, again, for development purposes it is likely that you will only have one connection if you are </w:t>
      </w:r>
      <w:r>
        <w:t>implementing</w:t>
      </w:r>
      <w:r w:rsidRPr="007F3DCD">
        <w:t xml:space="preserve"> one side of an integration.</w:t>
      </w:r>
    </w:p>
    <w:p w14:paraId="1BBFE058" w14:textId="77777777" w:rsidR="001C5FEC" w:rsidRDefault="001C5FEC" w:rsidP="001C5FEC">
      <w:r>
        <w:rPr>
          <w:noProof/>
        </w:rPr>
        <w:drawing>
          <wp:inline distT="0" distB="0" distL="0" distR="0" wp14:anchorId="11CB5F52" wp14:editId="4214752D">
            <wp:extent cx="5724525" cy="1695450"/>
            <wp:effectExtent l="0" t="0" r="9525"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b="63894"/>
                    <a:stretch/>
                  </pic:blipFill>
                  <pic:spPr bwMode="auto">
                    <a:xfrm>
                      <a:off x="0" y="0"/>
                      <a:ext cx="5724525" cy="1695450"/>
                    </a:xfrm>
                    <a:prstGeom prst="rect">
                      <a:avLst/>
                    </a:prstGeom>
                    <a:noFill/>
                    <a:ln>
                      <a:noFill/>
                    </a:ln>
                    <a:extLst>
                      <a:ext uri="{53640926-AAD7-44D8-BBD7-CCE9431645EC}">
                        <a14:shadowObscured xmlns:a14="http://schemas.microsoft.com/office/drawing/2010/main"/>
                      </a:ext>
                    </a:extLst>
                  </pic:spPr>
                </pic:pic>
              </a:graphicData>
            </a:graphic>
          </wp:inline>
        </w:drawing>
      </w:r>
    </w:p>
    <w:p w14:paraId="2B0E4445" w14:textId="7CE6BA3B" w:rsidR="001C5FEC" w:rsidRDefault="001C5FEC" w:rsidP="001C5FEC">
      <w:r>
        <w:t xml:space="preserve">Currently, </w:t>
      </w:r>
      <w:commentRangeStart w:id="11"/>
      <w:r>
        <w:t xml:space="preserve">agents </w:t>
      </w:r>
      <w:commentRangeEnd w:id="11"/>
      <w:r>
        <w:rPr>
          <w:rStyle w:val="CommentReference"/>
        </w:rPr>
        <w:commentReference w:id="11"/>
      </w:r>
      <w:r>
        <w:t>support the following three Connector types:</w:t>
      </w:r>
    </w:p>
    <w:p w14:paraId="5D5DDCA9" w14:textId="77777777" w:rsidR="001C5FEC" w:rsidRDefault="001C5FEC" w:rsidP="001C5FEC">
      <w:pPr>
        <w:pStyle w:val="ListParagraph"/>
        <w:numPr>
          <w:ilvl w:val="0"/>
          <w:numId w:val="15"/>
        </w:numPr>
      </w:pPr>
      <w:r>
        <w:t>SQL</w:t>
      </w:r>
    </w:p>
    <w:p w14:paraId="74E7382D" w14:textId="77777777" w:rsidR="001C5FEC" w:rsidRDefault="001C5FEC" w:rsidP="001C5FEC">
      <w:pPr>
        <w:pStyle w:val="ListParagraph"/>
        <w:numPr>
          <w:ilvl w:val="0"/>
          <w:numId w:val="15"/>
        </w:numPr>
      </w:pPr>
      <w:r>
        <w:t>Mongo DB</w:t>
      </w:r>
    </w:p>
    <w:p w14:paraId="65630F0E" w14:textId="77777777" w:rsidR="001C5FEC" w:rsidRDefault="001C5FEC" w:rsidP="001C5FEC">
      <w:pPr>
        <w:pStyle w:val="ListParagraph"/>
        <w:numPr>
          <w:ilvl w:val="0"/>
          <w:numId w:val="15"/>
        </w:numPr>
      </w:pPr>
      <w:r>
        <w:t>File System</w:t>
      </w:r>
    </w:p>
    <w:p w14:paraId="24457DE7" w14:textId="77777777" w:rsidR="001C5FEC" w:rsidRDefault="001C5FEC" w:rsidP="001C5FEC">
      <w:r w:rsidRPr="00171329">
        <w:rPr>
          <w:noProof/>
        </w:rPr>
        <w:drawing>
          <wp:inline distT="0" distB="0" distL="0" distR="0" wp14:anchorId="25E01584" wp14:editId="20A63E73">
            <wp:extent cx="1428949" cy="2076740"/>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0"/>
                    <a:stretch>
                      <a:fillRect/>
                    </a:stretch>
                  </pic:blipFill>
                  <pic:spPr>
                    <a:xfrm>
                      <a:off x="0" y="0"/>
                      <a:ext cx="1428949" cy="2076740"/>
                    </a:xfrm>
                    <a:prstGeom prst="rect">
                      <a:avLst/>
                    </a:prstGeom>
                  </pic:spPr>
                </pic:pic>
              </a:graphicData>
            </a:graphic>
          </wp:inline>
        </w:drawing>
      </w:r>
    </w:p>
    <w:p w14:paraId="18FBDD63" w14:textId="77777777" w:rsidR="001C5FEC" w:rsidRPr="00743D7E" w:rsidRDefault="001C5FEC" w:rsidP="001C5FEC">
      <w:pPr>
        <w:rPr>
          <w:i/>
          <w:iCs/>
        </w:rPr>
      </w:pPr>
      <w:r w:rsidRPr="00743D7E">
        <w:rPr>
          <w:i/>
          <w:iCs/>
        </w:rPr>
        <w:t>If your required connector is not supported, please raise this with the Labs team so that we can extend support for it.</w:t>
      </w:r>
    </w:p>
    <w:p w14:paraId="1229461E" w14:textId="77777777" w:rsidR="00CE0B3D" w:rsidRDefault="00CE0B3D">
      <w:pPr>
        <w:rPr>
          <w:rFonts w:ascii="Arial" w:eastAsiaTheme="majorEastAsia" w:hAnsi="Arial" w:cstheme="majorBidi"/>
          <w:color w:val="025064" w:themeColor="text1"/>
          <w:sz w:val="32"/>
          <w:szCs w:val="26"/>
        </w:rPr>
      </w:pPr>
      <w:r>
        <w:br w:type="page"/>
      </w:r>
    </w:p>
    <w:p w14:paraId="1168E9F9" w14:textId="67430BD1" w:rsidR="001C5FEC" w:rsidRDefault="001C5FEC" w:rsidP="001C5FEC">
      <w:pPr>
        <w:pStyle w:val="Heading2"/>
      </w:pPr>
      <w:r>
        <w:t>SQL Connector</w:t>
      </w:r>
    </w:p>
    <w:p w14:paraId="00E4A21E" w14:textId="77777777" w:rsidR="001C5FEC" w:rsidRPr="004E5762" w:rsidRDefault="001C5FEC" w:rsidP="001C5FEC">
      <w:pPr>
        <w:pStyle w:val="Heading3"/>
      </w:pPr>
      <w:r>
        <w:t>How it works</w:t>
      </w:r>
    </w:p>
    <w:p w14:paraId="5E2C1643" w14:textId="08A70B56" w:rsidR="001C5FEC" w:rsidRDefault="00E014AB" w:rsidP="001C5FEC">
      <w:r w:rsidRPr="00E014AB">
        <w:t>The SQL connector is designed to interact with 5 tables in MS SQL database</w:t>
      </w:r>
      <w:r w:rsidR="001C5FEC">
        <w:t>,</w:t>
      </w:r>
      <w:r w:rsidR="00E87FD4">
        <w:t xml:space="preserve"> these tables are</w:t>
      </w:r>
      <w:r w:rsidR="001C5FEC">
        <w:t xml:space="preserve"> used to store the incoming and outgoing events as well as options and configuration. </w:t>
      </w:r>
    </w:p>
    <w:p w14:paraId="5C5EFF7A" w14:textId="6076E884" w:rsidR="001C5FEC" w:rsidRDefault="001C5FEC" w:rsidP="001C5FEC">
      <w:r>
        <w:t xml:space="preserve">Data Fabric will </w:t>
      </w:r>
      <w:r w:rsidR="003C7FC4">
        <w:t>send</w:t>
      </w:r>
      <w:r>
        <w:t xml:space="preserve"> events </w:t>
      </w:r>
      <w:r w:rsidR="00AE2591">
        <w:t xml:space="preserve">based on the </w:t>
      </w:r>
      <w:commentRangeStart w:id="12"/>
      <w:r>
        <w:t>agent</w:t>
      </w:r>
      <w:r w:rsidR="004649F7">
        <w:t>’</w:t>
      </w:r>
      <w:r w:rsidR="00AE2591">
        <w:t>s</w:t>
      </w:r>
      <w:commentRangeEnd w:id="12"/>
      <w:r>
        <w:rPr>
          <w:rStyle w:val="CommentReference"/>
        </w:rPr>
        <w:commentReference w:id="12"/>
      </w:r>
      <w:r w:rsidR="00AE2591">
        <w:t xml:space="preserve"> configured routes</w:t>
      </w:r>
      <w:r>
        <w:t xml:space="preserve">, and the agent SQL connector will insert these events into the inbox table. From this point on, the system and </w:t>
      </w:r>
      <w:r w:rsidR="00001C05">
        <w:t>its</w:t>
      </w:r>
      <w:r>
        <w:t xml:space="preserve"> processor </w:t>
      </w:r>
      <w:r w:rsidR="00751EEE">
        <w:t>are</w:t>
      </w:r>
      <w:commentRangeStart w:id="13"/>
      <w:commentRangeEnd w:id="13"/>
      <w:r>
        <w:rPr>
          <w:rStyle w:val="CommentReference"/>
        </w:rPr>
        <w:commentReference w:id="13"/>
      </w:r>
      <w:r>
        <w:t xml:space="preserve"> responsible for </w:t>
      </w:r>
      <w:r w:rsidR="001A0CD1">
        <w:t>consuming and</w:t>
      </w:r>
      <w:r>
        <w:t xml:space="preserve"> handling these events.</w:t>
      </w:r>
    </w:p>
    <w:p w14:paraId="437BC948" w14:textId="77777777" w:rsidR="001C5FEC" w:rsidRDefault="001C5FEC" w:rsidP="001C5FEC">
      <w:r>
        <w:t xml:space="preserve">Once an event has been processed, the status should be marked as processed, and the processed time updated. If there is an error processing the event, it should be marked as an error and a log inserted into the </w:t>
      </w:r>
      <w:proofErr w:type="spellStart"/>
      <w:r>
        <w:t>IntegrationInboxLog</w:t>
      </w:r>
      <w:proofErr w:type="spellEnd"/>
      <w:r>
        <w:t xml:space="preserve"> table including the </w:t>
      </w:r>
      <w:proofErr w:type="spellStart"/>
      <w:r>
        <w:t>InboxID</w:t>
      </w:r>
      <w:proofErr w:type="spellEnd"/>
      <w:r>
        <w:t xml:space="preserve"> of the related event.</w:t>
      </w:r>
    </w:p>
    <w:p w14:paraId="7EE5A073" w14:textId="663D0151" w:rsidR="001C5FEC" w:rsidRDefault="001C5FEC" w:rsidP="001C5FEC">
      <w:r>
        <w:t xml:space="preserve">Outbox processing is done in reverse, whereby the system inserts a row in the </w:t>
      </w:r>
      <w:proofErr w:type="spellStart"/>
      <w:r>
        <w:t>IntegrationOutbox</w:t>
      </w:r>
      <w:proofErr w:type="spellEnd"/>
      <w:r>
        <w:t xml:space="preserve"> for an event outbound. The agent polls, checking for new events to process and consume. </w:t>
      </w:r>
      <w:r w:rsidR="00EC2D79">
        <w:t xml:space="preserve">Once events </w:t>
      </w:r>
      <w:r w:rsidR="00B31588">
        <w:t>have</w:t>
      </w:r>
      <w:r w:rsidR="00EC2D79">
        <w:t xml:space="preserve"> been found,</w:t>
      </w:r>
      <w:r>
        <w:t xml:space="preserve"> internally it will assign them to a consumer and they will be sent onto their destination through Data Fabric.</w:t>
      </w:r>
    </w:p>
    <w:p w14:paraId="4A495F0D" w14:textId="54E72B15" w:rsidR="001C5FEC" w:rsidRDefault="001C5FEC" w:rsidP="001C5FEC">
      <w:r>
        <w:t xml:space="preserve">If there are any errors processing events the status will be marked with the error status, and a log inserted into the </w:t>
      </w:r>
      <w:proofErr w:type="spellStart"/>
      <w:r>
        <w:t>IntegrationOutboxLog</w:t>
      </w:r>
      <w:proofErr w:type="spellEnd"/>
      <w:r>
        <w:t xml:space="preserve"> table. This could occur when the event is validated against </w:t>
      </w:r>
      <w:r w:rsidR="00C73C21">
        <w:t>its</w:t>
      </w:r>
      <w:r>
        <w:t xml:space="preserve"> corresponding schema, within the schema repository</w:t>
      </w:r>
      <w:r w:rsidR="00885B01" w:rsidRPr="00885B01">
        <w:t>, accessible through the "Event Types" section of the user interface</w:t>
      </w:r>
      <w:commentRangeStart w:id="14"/>
      <w:r>
        <w:t>.</w:t>
      </w:r>
      <w:commentRangeEnd w:id="14"/>
      <w:r>
        <w:rPr>
          <w:rStyle w:val="CommentReference"/>
        </w:rPr>
        <w:commentReference w:id="14"/>
      </w:r>
      <w:r>
        <w:t xml:space="preserve"> </w:t>
      </w:r>
      <w:r w:rsidR="00885B01">
        <w:t xml:space="preserve"> </w:t>
      </w:r>
      <w:r>
        <w:t>When this happens, these logs will contain verbose information on why the event could not be sent.</w:t>
      </w:r>
    </w:p>
    <w:p w14:paraId="7BD0588D" w14:textId="77777777" w:rsidR="001C5FEC" w:rsidRDefault="001C5FEC" w:rsidP="001C5FEC">
      <w:pPr>
        <w:pStyle w:val="Heading3"/>
      </w:pPr>
      <w:r>
        <w:t>Usage</w:t>
      </w:r>
    </w:p>
    <w:p w14:paraId="02E20978" w14:textId="7A8B37E4" w:rsidR="001C5FEC" w:rsidRPr="0058699E" w:rsidRDefault="001C5FEC" w:rsidP="001C5FEC">
      <w:r>
        <w:t xml:space="preserve">When using the SQL Connector, a valid SQL connection string must be supplied. Note that the SQL connection does not need to be </w:t>
      </w:r>
      <w:r w:rsidR="00C73C21">
        <w:t xml:space="preserve">exposed </w:t>
      </w:r>
      <w:r>
        <w:t>public</w:t>
      </w:r>
      <w:r w:rsidR="00C73C21">
        <w:t xml:space="preserve">ly </w:t>
      </w:r>
      <w:r w:rsidR="000A657F">
        <w:t>to</w:t>
      </w:r>
      <w:r w:rsidR="00C73C21">
        <w:t xml:space="preserve"> the internet</w:t>
      </w:r>
      <w:r>
        <w:t xml:space="preserve">, since </w:t>
      </w:r>
      <w:r w:rsidR="351191DF">
        <w:t xml:space="preserve">typically </w:t>
      </w:r>
      <w:r>
        <w:t xml:space="preserve">the agent will be </w:t>
      </w:r>
      <w:ins w:id="15" w:author="Aieat Assam" w:date="2023-09-06T08:20:00Z">
        <w:r w:rsidR="4C338A9B">
          <w:t xml:space="preserve">deployed </w:t>
        </w:r>
      </w:ins>
      <w:r>
        <w:t xml:space="preserve">next to the SQL server – meaning it might be a local hostname to your domain. The agent enforces encrypted connections, so ensure you have a valid certificate on the SQL Server. A full list of required parameters </w:t>
      </w:r>
      <w:r w:rsidR="007F60A5">
        <w:t>has</w:t>
      </w:r>
      <w:r>
        <w:t xml:space="preserve"> been provided in the table below:</w:t>
      </w:r>
    </w:p>
    <w:p w14:paraId="5EE2A17D" w14:textId="77777777" w:rsidR="001C5FEC" w:rsidRDefault="001C5FEC" w:rsidP="001C5FEC">
      <w:r w:rsidRPr="00A514D1">
        <w:rPr>
          <w:noProof/>
        </w:rPr>
        <w:drawing>
          <wp:inline distT="0" distB="0" distL="0" distR="0" wp14:anchorId="24B67EEC" wp14:editId="082FDF9B">
            <wp:extent cx="5731510" cy="248412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1"/>
                    <a:stretch>
                      <a:fillRect/>
                    </a:stretch>
                  </pic:blipFill>
                  <pic:spPr>
                    <a:xfrm>
                      <a:off x="0" y="0"/>
                      <a:ext cx="5731510" cy="2484120"/>
                    </a:xfrm>
                    <a:prstGeom prst="rect">
                      <a:avLst/>
                    </a:prstGeom>
                  </pic:spPr>
                </pic:pic>
              </a:graphicData>
            </a:graphic>
          </wp:inline>
        </w:drawing>
      </w:r>
    </w:p>
    <w:tbl>
      <w:tblPr>
        <w:tblStyle w:val="GridTable1Light-Accent1"/>
        <w:tblW w:w="0" w:type="auto"/>
        <w:tblLayout w:type="fixed"/>
        <w:tblLook w:val="04A0" w:firstRow="1" w:lastRow="0" w:firstColumn="1" w:lastColumn="0" w:noHBand="0" w:noVBand="1"/>
      </w:tblPr>
      <w:tblGrid>
        <w:gridCol w:w="1271"/>
        <w:gridCol w:w="1134"/>
        <w:gridCol w:w="1843"/>
        <w:gridCol w:w="4768"/>
      </w:tblGrid>
      <w:tr w:rsidR="001C5FEC" w14:paraId="7CD5CC50" w14:textId="77777777" w:rsidTr="001C5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75A1253" w14:textId="77777777" w:rsidR="001C5FEC" w:rsidRDefault="001C5FEC" w:rsidP="00F776A8">
            <w:r>
              <w:t>Name</w:t>
            </w:r>
          </w:p>
        </w:tc>
        <w:tc>
          <w:tcPr>
            <w:tcW w:w="1134" w:type="dxa"/>
          </w:tcPr>
          <w:p w14:paraId="157DD2CC" w14:textId="77777777" w:rsidR="001C5FEC" w:rsidRDefault="001C5FEC" w:rsidP="00F776A8">
            <w:pPr>
              <w:cnfStyle w:val="100000000000" w:firstRow="1" w:lastRow="0" w:firstColumn="0" w:lastColumn="0" w:oddVBand="0" w:evenVBand="0" w:oddHBand="0" w:evenHBand="0" w:firstRowFirstColumn="0" w:firstRowLastColumn="0" w:lastRowFirstColumn="0" w:lastRowLastColumn="0"/>
            </w:pPr>
            <w:r>
              <w:t>Required</w:t>
            </w:r>
          </w:p>
        </w:tc>
        <w:tc>
          <w:tcPr>
            <w:tcW w:w="1843" w:type="dxa"/>
          </w:tcPr>
          <w:p w14:paraId="170C8B04" w14:textId="77777777" w:rsidR="001C5FEC" w:rsidRDefault="001C5FEC" w:rsidP="00F776A8">
            <w:pPr>
              <w:cnfStyle w:val="100000000000" w:firstRow="1" w:lastRow="0" w:firstColumn="0" w:lastColumn="0" w:oddVBand="0" w:evenVBand="0" w:oddHBand="0" w:evenHBand="0" w:firstRowFirstColumn="0" w:firstRowLastColumn="0" w:lastRowFirstColumn="0" w:lastRowLastColumn="0"/>
            </w:pPr>
            <w:r>
              <w:t>Default</w:t>
            </w:r>
          </w:p>
        </w:tc>
        <w:tc>
          <w:tcPr>
            <w:tcW w:w="4768" w:type="dxa"/>
          </w:tcPr>
          <w:p w14:paraId="573DE70D" w14:textId="77777777" w:rsidR="001C5FEC" w:rsidRDefault="001C5FEC" w:rsidP="00F776A8">
            <w:pPr>
              <w:cnfStyle w:val="100000000000" w:firstRow="1" w:lastRow="0" w:firstColumn="0" w:lastColumn="0" w:oddVBand="0" w:evenVBand="0" w:oddHBand="0" w:evenHBand="0" w:firstRowFirstColumn="0" w:firstRowLastColumn="0" w:lastRowFirstColumn="0" w:lastRowLastColumn="0"/>
            </w:pPr>
            <w:r>
              <w:t>Description</w:t>
            </w:r>
          </w:p>
        </w:tc>
      </w:tr>
      <w:tr w:rsidR="001C5FEC" w14:paraId="0FD75A9B"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310C1D2A" w14:textId="77777777" w:rsidR="001C5FEC" w:rsidRDefault="001C5FEC" w:rsidP="00F776A8">
            <w:r>
              <w:t>Name</w:t>
            </w:r>
          </w:p>
        </w:tc>
        <w:tc>
          <w:tcPr>
            <w:tcW w:w="1134" w:type="dxa"/>
          </w:tcPr>
          <w:p w14:paraId="38C790B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5B07F973"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
        </w:tc>
        <w:tc>
          <w:tcPr>
            <w:tcW w:w="4768" w:type="dxa"/>
          </w:tcPr>
          <w:p w14:paraId="5BF98E5D"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Distinguishable name for the connection. If the agent only has one connection, you may choose to use the same name as the agent.</w:t>
            </w:r>
          </w:p>
        </w:tc>
      </w:tr>
      <w:tr w:rsidR="001C5FEC" w14:paraId="5DF57966"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53BBB776" w14:textId="77777777" w:rsidR="001C5FEC" w:rsidRDefault="001C5FEC" w:rsidP="00F776A8">
            <w:r>
              <w:t>Max Retries</w:t>
            </w:r>
          </w:p>
        </w:tc>
        <w:tc>
          <w:tcPr>
            <w:tcW w:w="1134" w:type="dxa"/>
          </w:tcPr>
          <w:p w14:paraId="637A0AD3"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5BFE1C23"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3</w:t>
            </w:r>
          </w:p>
        </w:tc>
        <w:tc>
          <w:tcPr>
            <w:tcW w:w="4768" w:type="dxa"/>
          </w:tcPr>
          <w:p w14:paraId="3E8A629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Number of attempts to try to re-process the same outbox event (on failure).</w:t>
            </w:r>
          </w:p>
        </w:tc>
      </w:tr>
      <w:tr w:rsidR="001C5FEC" w14:paraId="3EFD7D38"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2D3F1486" w14:textId="77777777" w:rsidR="001C5FEC" w:rsidRDefault="001C5FEC" w:rsidP="00F776A8">
            <w:r>
              <w:t>Connection String</w:t>
            </w:r>
          </w:p>
        </w:tc>
        <w:tc>
          <w:tcPr>
            <w:tcW w:w="1134" w:type="dxa"/>
          </w:tcPr>
          <w:p w14:paraId="680323AE"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5B7CC39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
        </w:tc>
        <w:tc>
          <w:tcPr>
            <w:tcW w:w="4768" w:type="dxa"/>
          </w:tcPr>
          <w:p w14:paraId="5C6881F2" w14:textId="7FD98392" w:rsidR="001C5FEC" w:rsidRDefault="001C5FEC" w:rsidP="00F776A8">
            <w:pPr>
              <w:cnfStyle w:val="000000000000" w:firstRow="0" w:lastRow="0" w:firstColumn="0" w:lastColumn="0" w:oddVBand="0" w:evenVBand="0" w:oddHBand="0" w:evenHBand="0" w:firstRowFirstColumn="0" w:firstRowLastColumn="0" w:lastRowFirstColumn="0" w:lastRowLastColumn="0"/>
            </w:pPr>
            <w:r>
              <w:t>SQL Connection string.</w:t>
            </w:r>
            <w:ins w:id="16" w:author="Aieat Assam" w:date="2023-09-06T08:21:00Z">
              <w:r w:rsidR="4417F280">
                <w:t xml:space="preserve"> This connection string must include authentication information either in the form of SQL server credentials or as </w:t>
              </w:r>
              <w:proofErr w:type="spellStart"/>
              <w:r w:rsidR="4417F280">
                <w:t>IntegratedSecu</w:t>
              </w:r>
            </w:ins>
            <w:ins w:id="17" w:author="Aieat Assam" w:date="2023-09-06T08:22:00Z">
              <w:r w:rsidR="4417F280">
                <w:t>rity</w:t>
              </w:r>
              <w:proofErr w:type="spellEnd"/>
              <w:r w:rsidR="4417F280">
                <w:t xml:space="preserve">. Please note, that </w:t>
              </w:r>
              <w:proofErr w:type="spellStart"/>
              <w:r w:rsidR="4417F280">
                <w:t>TrustServerCertificate</w:t>
              </w:r>
              <w:proofErr w:type="spellEnd"/>
              <w:r w:rsidR="4417F280">
                <w:t xml:space="preserve"> setting is also required to ensure corr</w:t>
              </w:r>
              <w:r w:rsidR="5308E9A9">
                <w:t>ect operation of SSL connections</w:t>
              </w:r>
            </w:ins>
          </w:p>
          <w:p w14:paraId="304E180D"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
        </w:tc>
      </w:tr>
      <w:tr w:rsidR="001C5FEC" w14:paraId="4E29913A"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1DB9A6A9" w14:textId="77777777" w:rsidR="001C5FEC" w:rsidRDefault="001C5FEC" w:rsidP="00F776A8">
            <w:r>
              <w:t>Default Schema</w:t>
            </w:r>
          </w:p>
        </w:tc>
        <w:tc>
          <w:tcPr>
            <w:tcW w:w="1134" w:type="dxa"/>
          </w:tcPr>
          <w:p w14:paraId="763B68A6"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602A9E8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roofErr w:type="spellStart"/>
            <w:r>
              <w:t>dbo</w:t>
            </w:r>
            <w:proofErr w:type="spellEnd"/>
          </w:p>
        </w:tc>
        <w:tc>
          <w:tcPr>
            <w:tcW w:w="4768" w:type="dxa"/>
          </w:tcPr>
          <w:p w14:paraId="5E11063F" w14:textId="01FE55A1" w:rsidR="001C5FEC" w:rsidRDefault="001C5FEC" w:rsidP="00F776A8">
            <w:pPr>
              <w:cnfStyle w:val="000000000000" w:firstRow="0" w:lastRow="0" w:firstColumn="0" w:lastColumn="0" w:oddVBand="0" w:evenVBand="0" w:oddHBand="0" w:evenHBand="0" w:firstRowFirstColumn="0" w:firstRowLastColumn="0" w:lastRowFirstColumn="0" w:lastRowLastColumn="0"/>
            </w:pPr>
            <w:r>
              <w:t xml:space="preserve">Schema to expect the tables to exist in. Depending on the system, this might not be the default. For </w:t>
            </w:r>
            <w:r w:rsidR="006743E8">
              <w:t>example,</w:t>
            </w:r>
            <w:r>
              <w:t xml:space="preserve"> in Kinetic this is “</w:t>
            </w:r>
            <w:proofErr w:type="spellStart"/>
            <w:r>
              <w:t>Inh</w:t>
            </w:r>
            <w:proofErr w:type="spellEnd"/>
            <w:r>
              <w:t>”.</w:t>
            </w:r>
          </w:p>
        </w:tc>
      </w:tr>
      <w:tr w:rsidR="001C5FEC" w14:paraId="7174C79A"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2BB53EF4" w14:textId="77777777" w:rsidR="001C5FEC" w:rsidRDefault="001C5FEC" w:rsidP="00F776A8">
            <w:r>
              <w:t>Purge Interval Seconds</w:t>
            </w:r>
          </w:p>
        </w:tc>
        <w:tc>
          <w:tcPr>
            <w:tcW w:w="1134" w:type="dxa"/>
          </w:tcPr>
          <w:p w14:paraId="633CEB2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3316598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604800 (7 days)</w:t>
            </w:r>
          </w:p>
        </w:tc>
        <w:tc>
          <w:tcPr>
            <w:tcW w:w="4768" w:type="dxa"/>
          </w:tcPr>
          <w:p w14:paraId="7B75CE35"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How long processed events should be left before purging (in seconds)</w:t>
            </w:r>
          </w:p>
        </w:tc>
      </w:tr>
      <w:tr w:rsidR="001C5FEC" w14:paraId="0A3235B6"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281A64FE" w14:textId="77777777" w:rsidR="001C5FEC" w:rsidRDefault="001C5FEC" w:rsidP="00F776A8">
            <w:r>
              <w:t>Purge Inbox</w:t>
            </w:r>
          </w:p>
        </w:tc>
        <w:tc>
          <w:tcPr>
            <w:tcW w:w="1134" w:type="dxa"/>
          </w:tcPr>
          <w:p w14:paraId="17A13C7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No</w:t>
            </w:r>
          </w:p>
        </w:tc>
        <w:tc>
          <w:tcPr>
            <w:tcW w:w="1843" w:type="dxa"/>
          </w:tcPr>
          <w:p w14:paraId="1F99730E" w14:textId="0FA650C4" w:rsidR="001C5FEC" w:rsidRDefault="0060413B" w:rsidP="00F776A8">
            <w:pPr>
              <w:cnfStyle w:val="000000000000" w:firstRow="0" w:lastRow="0" w:firstColumn="0" w:lastColumn="0" w:oddVBand="0" w:evenVBand="0" w:oddHBand="0" w:evenHBand="0" w:firstRowFirstColumn="0" w:firstRowLastColumn="0" w:lastRowFirstColumn="0" w:lastRowLastColumn="0"/>
            </w:pPr>
            <w:r>
              <w:t>False</w:t>
            </w:r>
          </w:p>
        </w:tc>
        <w:tc>
          <w:tcPr>
            <w:tcW w:w="4768" w:type="dxa"/>
          </w:tcPr>
          <w:p w14:paraId="5CDFA10C" w14:textId="72EA14CF" w:rsidR="001C5FEC" w:rsidRDefault="001C5FEC" w:rsidP="00F776A8">
            <w:pPr>
              <w:cnfStyle w:val="000000000000" w:firstRow="0" w:lastRow="0" w:firstColumn="0" w:lastColumn="0" w:oddVBand="0" w:evenVBand="0" w:oddHBand="0" w:evenHBand="0" w:firstRowFirstColumn="0" w:firstRowLastColumn="0" w:lastRowFirstColumn="0" w:lastRowLastColumn="0"/>
            </w:pPr>
            <w:r>
              <w:t>Whether inbox events should be purged from the inbox collection.</w:t>
            </w:r>
            <w:r w:rsidR="00AD5A54">
              <w:t xml:space="preserve"> Note the default here is false because Data Fabric processors are usually responsible for purging of the inbox table.</w:t>
            </w:r>
          </w:p>
        </w:tc>
      </w:tr>
      <w:tr w:rsidR="001C5FEC" w14:paraId="59F4A41D"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43432D41" w14:textId="77777777" w:rsidR="001C5FEC" w:rsidRDefault="001C5FEC" w:rsidP="00F776A8">
            <w:r>
              <w:t>Purge Outbox</w:t>
            </w:r>
          </w:p>
        </w:tc>
        <w:tc>
          <w:tcPr>
            <w:tcW w:w="1134" w:type="dxa"/>
          </w:tcPr>
          <w:p w14:paraId="032C01E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No</w:t>
            </w:r>
          </w:p>
        </w:tc>
        <w:tc>
          <w:tcPr>
            <w:tcW w:w="1843" w:type="dxa"/>
          </w:tcPr>
          <w:p w14:paraId="4A5225AE"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True</w:t>
            </w:r>
          </w:p>
        </w:tc>
        <w:tc>
          <w:tcPr>
            <w:tcW w:w="4768" w:type="dxa"/>
          </w:tcPr>
          <w:p w14:paraId="4C7C5C7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Whether outbox events should be purged from the outbox collection.</w:t>
            </w:r>
          </w:p>
        </w:tc>
      </w:tr>
      <w:tr w:rsidR="001C5FEC" w14:paraId="2312408D"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1948C6AD" w14:textId="77777777" w:rsidR="001C5FEC" w:rsidRDefault="001C5FEC" w:rsidP="00F776A8">
            <w:r>
              <w:t>Purge Batch Limit</w:t>
            </w:r>
          </w:p>
        </w:tc>
        <w:tc>
          <w:tcPr>
            <w:tcW w:w="1134" w:type="dxa"/>
          </w:tcPr>
          <w:p w14:paraId="17FAA20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0526D5D1"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100</w:t>
            </w:r>
          </w:p>
        </w:tc>
        <w:tc>
          <w:tcPr>
            <w:tcW w:w="4768" w:type="dxa"/>
          </w:tcPr>
          <w:p w14:paraId="3DE55C49"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How many events to try to purge in one batch.</w:t>
            </w:r>
          </w:p>
        </w:tc>
      </w:tr>
      <w:tr w:rsidR="001C5FEC" w14:paraId="79FF6373"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0E432782" w14:textId="77777777" w:rsidR="001C5FEC" w:rsidRDefault="001C5FEC" w:rsidP="00F776A8">
            <w:r>
              <w:t>Batch Size</w:t>
            </w:r>
          </w:p>
        </w:tc>
        <w:tc>
          <w:tcPr>
            <w:tcW w:w="1134" w:type="dxa"/>
          </w:tcPr>
          <w:p w14:paraId="414F683D"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1E5EC6F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100</w:t>
            </w:r>
          </w:p>
        </w:tc>
        <w:tc>
          <w:tcPr>
            <w:tcW w:w="4768" w:type="dxa"/>
          </w:tcPr>
          <w:p w14:paraId="35041DFE" w14:textId="21761BB3" w:rsidR="001C5FEC" w:rsidRDefault="00CA3A83" w:rsidP="00F776A8">
            <w:pPr>
              <w:cnfStyle w:val="000000000000" w:firstRow="0" w:lastRow="0" w:firstColumn="0" w:lastColumn="0" w:oddVBand="0" w:evenVBand="0" w:oddHBand="0" w:evenHBand="0" w:firstRowFirstColumn="0" w:firstRowLastColumn="0" w:lastRowFirstColumn="0" w:lastRowLastColumn="0"/>
            </w:pPr>
            <w:r>
              <w:t>Number of events to process in a single batch. Note that this number can be increased allowing for greater throughput at the expense of load.</w:t>
            </w:r>
          </w:p>
        </w:tc>
      </w:tr>
      <w:tr w:rsidR="001C5FEC" w14:paraId="69E8839B"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55972C3C" w14:textId="77777777" w:rsidR="001C5FEC" w:rsidRDefault="001C5FEC" w:rsidP="00F776A8">
            <w:r>
              <w:t>Process Interval Seconds</w:t>
            </w:r>
          </w:p>
        </w:tc>
        <w:tc>
          <w:tcPr>
            <w:tcW w:w="1134" w:type="dxa"/>
          </w:tcPr>
          <w:p w14:paraId="2388E492"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55B588A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5</w:t>
            </w:r>
          </w:p>
        </w:tc>
        <w:tc>
          <w:tcPr>
            <w:tcW w:w="4768" w:type="dxa"/>
          </w:tcPr>
          <w:p w14:paraId="30488A25"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Number of seconds to wait before polling for new outbox events.</w:t>
            </w:r>
          </w:p>
        </w:tc>
      </w:tr>
      <w:tr w:rsidR="001C5FEC" w14:paraId="0C574440"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180DCD2B" w14:textId="77777777" w:rsidR="001C5FEC" w:rsidRDefault="001C5FEC" w:rsidP="00F776A8">
            <w:r>
              <w:t>Scopes</w:t>
            </w:r>
          </w:p>
        </w:tc>
        <w:tc>
          <w:tcPr>
            <w:tcW w:w="1134" w:type="dxa"/>
          </w:tcPr>
          <w:p w14:paraId="6484A7C3"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No</w:t>
            </w:r>
          </w:p>
        </w:tc>
        <w:tc>
          <w:tcPr>
            <w:tcW w:w="1843" w:type="dxa"/>
          </w:tcPr>
          <w:p w14:paraId="5024C612"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
        </w:tc>
        <w:tc>
          <w:tcPr>
            <w:tcW w:w="4768" w:type="dxa"/>
          </w:tcPr>
          <w:p w14:paraId="2DCF7F66"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List of scopes to limit a connection to. When provided, routes can only be created when they include one of these defined scopes.</w:t>
            </w:r>
          </w:p>
        </w:tc>
      </w:tr>
    </w:tbl>
    <w:p w14:paraId="0AE1F6B6" w14:textId="10B1F11D" w:rsidR="00AA786E" w:rsidRDefault="00AA786E" w:rsidP="001C5FEC"/>
    <w:p w14:paraId="157BAE25" w14:textId="77777777" w:rsidR="00AA786E" w:rsidRDefault="00AA786E">
      <w:r>
        <w:br w:type="page"/>
      </w:r>
    </w:p>
    <w:p w14:paraId="19C26515" w14:textId="0C82F2EE" w:rsidR="001C5FEC" w:rsidRDefault="001C5FEC" w:rsidP="001C5FEC">
      <w:pPr>
        <w:pStyle w:val="Heading2"/>
      </w:pPr>
      <w:r>
        <w:t>Mongo DB Connector</w:t>
      </w:r>
      <w:commentRangeStart w:id="18"/>
      <w:commentRangeEnd w:id="18"/>
      <w:r>
        <w:commentReference w:id="18"/>
      </w:r>
    </w:p>
    <w:p w14:paraId="51AC9C9C" w14:textId="77777777" w:rsidR="001C5FEC" w:rsidRPr="004E5762" w:rsidRDefault="001C5FEC" w:rsidP="001C5FEC">
      <w:pPr>
        <w:pStyle w:val="Heading3"/>
      </w:pPr>
      <w:r>
        <w:t>How it works</w:t>
      </w:r>
    </w:p>
    <w:p w14:paraId="6600FF89" w14:textId="2AA03390" w:rsidR="001C5FEC" w:rsidRDefault="001C5FEC" w:rsidP="001C5FEC">
      <w:r w:rsidRPr="00893919">
        <w:t>The connector for Mongo DB works in a similar fashion to its SQL counterpart</w:t>
      </w:r>
      <w:ins w:id="19" w:author="Aieat Assam" w:date="2023-09-06T08:23:00Z">
        <w:r w:rsidR="6E5844F0">
          <w:t xml:space="preserve"> with the main difference being that collections are used in place of equivalent tables</w:t>
        </w:r>
      </w:ins>
      <w:del w:id="20" w:author="Aieat Assam" w:date="2023-09-06T08:23:00Z">
        <w:r w:rsidRPr="00893919">
          <w:delText>, however, for each table instead there is a separate collection</w:delText>
        </w:r>
      </w:del>
      <w:r w:rsidRPr="00893919">
        <w:t>. The IDs that make up the primary key are GUIDs instead of numeric, which means that events are processed in order of their created date/time instead of the ID (as well the priority).</w:t>
      </w:r>
      <w:r w:rsidR="00C478AE">
        <w:t xml:space="preserve"> </w:t>
      </w:r>
      <w:r w:rsidR="00D046F5">
        <w:t xml:space="preserve">This connector is currently </w:t>
      </w:r>
      <w:r w:rsidR="007D5FED">
        <w:t>only</w:t>
      </w:r>
      <w:r w:rsidR="00D046F5">
        <w:t xml:space="preserve"> use</w:t>
      </w:r>
      <w:r w:rsidR="007D5FED">
        <w:t>d</w:t>
      </w:r>
      <w:r w:rsidR="00D046F5">
        <w:t xml:space="preserve"> </w:t>
      </w:r>
      <w:r w:rsidR="00135937">
        <w:t>by</w:t>
      </w:r>
      <w:r w:rsidR="00D046F5">
        <w:t xml:space="preserve"> </w:t>
      </w:r>
      <w:r w:rsidR="003F1BD2">
        <w:t>Connected Process Control</w:t>
      </w:r>
      <w:r w:rsidR="007D5FED">
        <w:t xml:space="preserve"> since </w:t>
      </w:r>
      <w:r w:rsidR="00F14DEF">
        <w:t>its</w:t>
      </w:r>
      <w:r w:rsidR="00E24791">
        <w:t xml:space="preserve"> database layer</w:t>
      </w:r>
      <w:r w:rsidR="00464B04">
        <w:t xml:space="preserve"> is</w:t>
      </w:r>
      <w:r w:rsidR="00E24791">
        <w:t xml:space="preserve"> using Mongo </w:t>
      </w:r>
      <w:r w:rsidR="009A14FA">
        <w:t>DB</w:t>
      </w:r>
      <w:r w:rsidR="00E24791">
        <w:t>.</w:t>
      </w:r>
    </w:p>
    <w:p w14:paraId="4F581611" w14:textId="77777777" w:rsidR="001C5FEC" w:rsidRDefault="001C5FEC" w:rsidP="001C5FEC">
      <w:pPr>
        <w:pStyle w:val="Heading3"/>
      </w:pPr>
      <w:r>
        <w:t>Usage</w:t>
      </w:r>
    </w:p>
    <w:p w14:paraId="01536837" w14:textId="7E4BB30F" w:rsidR="001C5FEC" w:rsidRDefault="001C5FEC" w:rsidP="001C5FEC">
      <w:r>
        <w:t xml:space="preserve">A Mongo DB connection string must be supplied, with valid credentials. A full list of required parameters </w:t>
      </w:r>
      <w:r w:rsidR="006743E8">
        <w:t>has</w:t>
      </w:r>
      <w:r>
        <w:t xml:space="preserve"> been provided in the table below:</w:t>
      </w:r>
    </w:p>
    <w:p w14:paraId="77D1B7E1" w14:textId="77777777" w:rsidR="001C5FEC" w:rsidRDefault="001C5FEC" w:rsidP="001C5FEC">
      <w:r w:rsidRPr="002343FF">
        <w:rPr>
          <w:noProof/>
        </w:rPr>
        <w:drawing>
          <wp:inline distT="0" distB="0" distL="0" distR="0" wp14:anchorId="2FA1F5CE" wp14:editId="735FB806">
            <wp:extent cx="5731510" cy="3256280"/>
            <wp:effectExtent l="0" t="0" r="2540" b="127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2"/>
                    <a:stretch>
                      <a:fillRect/>
                    </a:stretch>
                  </pic:blipFill>
                  <pic:spPr>
                    <a:xfrm>
                      <a:off x="0" y="0"/>
                      <a:ext cx="5731510" cy="3256280"/>
                    </a:xfrm>
                    <a:prstGeom prst="rect">
                      <a:avLst/>
                    </a:prstGeom>
                  </pic:spPr>
                </pic:pic>
              </a:graphicData>
            </a:graphic>
          </wp:inline>
        </w:drawing>
      </w:r>
    </w:p>
    <w:tbl>
      <w:tblPr>
        <w:tblStyle w:val="GridTable1Light-Accent1"/>
        <w:tblW w:w="0" w:type="auto"/>
        <w:tblLayout w:type="fixed"/>
        <w:tblLook w:val="04A0" w:firstRow="1" w:lastRow="0" w:firstColumn="1" w:lastColumn="0" w:noHBand="0" w:noVBand="1"/>
      </w:tblPr>
      <w:tblGrid>
        <w:gridCol w:w="1271"/>
        <w:gridCol w:w="1134"/>
        <w:gridCol w:w="1843"/>
        <w:gridCol w:w="4768"/>
      </w:tblGrid>
      <w:tr w:rsidR="001C5FEC" w14:paraId="200DA4B8" w14:textId="77777777" w:rsidTr="00D45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38831E5" w14:textId="77777777" w:rsidR="001C5FEC" w:rsidRDefault="001C5FEC" w:rsidP="00F776A8">
            <w:r>
              <w:t>Name</w:t>
            </w:r>
          </w:p>
        </w:tc>
        <w:tc>
          <w:tcPr>
            <w:tcW w:w="1134" w:type="dxa"/>
          </w:tcPr>
          <w:p w14:paraId="5AEEE6A5" w14:textId="77777777" w:rsidR="001C5FEC" w:rsidRDefault="001C5FEC" w:rsidP="00F776A8">
            <w:pPr>
              <w:cnfStyle w:val="100000000000" w:firstRow="1" w:lastRow="0" w:firstColumn="0" w:lastColumn="0" w:oddVBand="0" w:evenVBand="0" w:oddHBand="0" w:evenHBand="0" w:firstRowFirstColumn="0" w:firstRowLastColumn="0" w:lastRowFirstColumn="0" w:lastRowLastColumn="0"/>
            </w:pPr>
            <w:r>
              <w:t>Required</w:t>
            </w:r>
          </w:p>
        </w:tc>
        <w:tc>
          <w:tcPr>
            <w:tcW w:w="1843" w:type="dxa"/>
          </w:tcPr>
          <w:p w14:paraId="1A133A96" w14:textId="77777777" w:rsidR="001C5FEC" w:rsidRDefault="001C5FEC" w:rsidP="00F776A8">
            <w:pPr>
              <w:cnfStyle w:val="100000000000" w:firstRow="1" w:lastRow="0" w:firstColumn="0" w:lastColumn="0" w:oddVBand="0" w:evenVBand="0" w:oddHBand="0" w:evenHBand="0" w:firstRowFirstColumn="0" w:firstRowLastColumn="0" w:lastRowFirstColumn="0" w:lastRowLastColumn="0"/>
            </w:pPr>
            <w:r>
              <w:t>Default</w:t>
            </w:r>
          </w:p>
        </w:tc>
        <w:tc>
          <w:tcPr>
            <w:tcW w:w="4768" w:type="dxa"/>
          </w:tcPr>
          <w:p w14:paraId="6EBB3C85" w14:textId="77777777" w:rsidR="001C5FEC" w:rsidRDefault="001C5FEC" w:rsidP="00F776A8">
            <w:pPr>
              <w:cnfStyle w:val="100000000000" w:firstRow="1" w:lastRow="0" w:firstColumn="0" w:lastColumn="0" w:oddVBand="0" w:evenVBand="0" w:oddHBand="0" w:evenHBand="0" w:firstRowFirstColumn="0" w:firstRowLastColumn="0" w:lastRowFirstColumn="0" w:lastRowLastColumn="0"/>
            </w:pPr>
            <w:r>
              <w:t>Description</w:t>
            </w:r>
          </w:p>
        </w:tc>
      </w:tr>
      <w:tr w:rsidR="001C5FEC" w14:paraId="5E33405C"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4674D79F" w14:textId="77777777" w:rsidR="001C5FEC" w:rsidRDefault="001C5FEC" w:rsidP="00F776A8">
            <w:r>
              <w:t>Name</w:t>
            </w:r>
          </w:p>
        </w:tc>
        <w:tc>
          <w:tcPr>
            <w:tcW w:w="1134" w:type="dxa"/>
          </w:tcPr>
          <w:p w14:paraId="0B80D21F"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68099D31"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
        </w:tc>
        <w:tc>
          <w:tcPr>
            <w:tcW w:w="4768" w:type="dxa"/>
          </w:tcPr>
          <w:p w14:paraId="53E047E7"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Distinguishable name for the connection. If the agent only has one connection, you may choose to use the same name as the agent.</w:t>
            </w:r>
          </w:p>
        </w:tc>
      </w:tr>
      <w:tr w:rsidR="001C5FEC" w14:paraId="5AD9C236"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6F38E249" w14:textId="77777777" w:rsidR="001C5FEC" w:rsidRDefault="001C5FEC" w:rsidP="00F776A8">
            <w:r>
              <w:t>Connection String</w:t>
            </w:r>
          </w:p>
        </w:tc>
        <w:tc>
          <w:tcPr>
            <w:tcW w:w="1134" w:type="dxa"/>
          </w:tcPr>
          <w:p w14:paraId="744DF4B1"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6DB112F9"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
        </w:tc>
        <w:tc>
          <w:tcPr>
            <w:tcW w:w="4768" w:type="dxa"/>
          </w:tcPr>
          <w:p w14:paraId="3D31D138" w14:textId="7C3C79B8" w:rsidR="001C5FEC" w:rsidRDefault="001C5FEC" w:rsidP="00F776A8">
            <w:pPr>
              <w:cnfStyle w:val="000000000000" w:firstRow="0" w:lastRow="0" w:firstColumn="0" w:lastColumn="0" w:oddVBand="0" w:evenVBand="0" w:oddHBand="0" w:evenHBand="0" w:firstRowFirstColumn="0" w:firstRowLastColumn="0" w:lastRowFirstColumn="0" w:lastRowLastColumn="0"/>
            </w:pPr>
            <w:r>
              <w:t xml:space="preserve">Mongo DB Connection </w:t>
            </w:r>
            <w:r w:rsidR="00386720">
              <w:t xml:space="preserve">string, </w:t>
            </w:r>
            <w:r w:rsidR="00932ED1">
              <w:t xml:space="preserve">these </w:t>
            </w:r>
            <w:r>
              <w:t>strings start with “</w:t>
            </w:r>
            <w:proofErr w:type="spellStart"/>
            <w:r>
              <w:t>mongodb</w:t>
            </w:r>
            <w:proofErr w:type="spellEnd"/>
            <w:r>
              <w:t xml:space="preserve">://” you can find more information from </w:t>
            </w:r>
            <w:hyperlink r:id="rId23" w:history="1">
              <w:r w:rsidRPr="005765BA">
                <w:rPr>
                  <w:rStyle w:val="Hyperlink"/>
                </w:rPr>
                <w:t>https://www.mongodb.com/docs/manual/reference/connection-string/</w:t>
              </w:r>
            </w:hyperlink>
            <w:r>
              <w:t>.</w:t>
            </w:r>
          </w:p>
          <w:p w14:paraId="3B342770"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
        </w:tc>
      </w:tr>
      <w:tr w:rsidR="001C5FEC" w14:paraId="0CEBBBE6"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6EFC793E" w14:textId="77777777" w:rsidR="001C5FEC" w:rsidRDefault="001C5FEC" w:rsidP="00F776A8">
            <w:r>
              <w:t>Database Name</w:t>
            </w:r>
          </w:p>
        </w:tc>
        <w:tc>
          <w:tcPr>
            <w:tcW w:w="1134" w:type="dxa"/>
          </w:tcPr>
          <w:p w14:paraId="66C42161"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0D4168C6"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
        </w:tc>
        <w:tc>
          <w:tcPr>
            <w:tcW w:w="4768" w:type="dxa"/>
          </w:tcPr>
          <w:p w14:paraId="215D21F0" w14:textId="5096986C" w:rsidR="001C5FEC" w:rsidRDefault="001C5FEC" w:rsidP="00F776A8">
            <w:pPr>
              <w:cnfStyle w:val="000000000000" w:firstRow="0" w:lastRow="0" w:firstColumn="0" w:lastColumn="0" w:oddVBand="0" w:evenVBand="0" w:oddHBand="0" w:evenHBand="0" w:firstRowFirstColumn="0" w:firstRowLastColumn="0" w:lastRowFirstColumn="0" w:lastRowLastColumn="0"/>
            </w:pPr>
            <w:r>
              <w:t xml:space="preserve">Mongo Database to </w:t>
            </w:r>
            <w:r w:rsidR="0084336C">
              <w:t>utilize.</w:t>
            </w:r>
          </w:p>
        </w:tc>
      </w:tr>
      <w:tr w:rsidR="001C5FEC" w14:paraId="5E0D9620"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4A941383" w14:textId="77777777" w:rsidR="001C5FEC" w:rsidRDefault="001C5FEC" w:rsidP="00F776A8">
            <w:r>
              <w:t>Inbox Collection Name</w:t>
            </w:r>
          </w:p>
        </w:tc>
        <w:tc>
          <w:tcPr>
            <w:tcW w:w="1134" w:type="dxa"/>
          </w:tcPr>
          <w:p w14:paraId="2DBD61D5"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555EE8AB"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roofErr w:type="spellStart"/>
            <w:r>
              <w:t>IntegrationInbox</w:t>
            </w:r>
            <w:proofErr w:type="spellEnd"/>
          </w:p>
        </w:tc>
        <w:tc>
          <w:tcPr>
            <w:tcW w:w="4768" w:type="dxa"/>
          </w:tcPr>
          <w:p w14:paraId="3510BC1E"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Name of the collection to use for Inbox events.</w:t>
            </w:r>
          </w:p>
        </w:tc>
      </w:tr>
      <w:tr w:rsidR="001C5FEC" w14:paraId="44894D39"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4A45318D" w14:textId="77777777" w:rsidR="001C5FEC" w:rsidRDefault="001C5FEC" w:rsidP="00F776A8">
            <w:r>
              <w:t>Inbox Log Collection Name</w:t>
            </w:r>
          </w:p>
        </w:tc>
        <w:tc>
          <w:tcPr>
            <w:tcW w:w="1134" w:type="dxa"/>
          </w:tcPr>
          <w:p w14:paraId="5B8AC596"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75CB03C0"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roofErr w:type="spellStart"/>
            <w:r>
              <w:t>IntegrationInboxLog</w:t>
            </w:r>
            <w:proofErr w:type="spellEnd"/>
          </w:p>
        </w:tc>
        <w:tc>
          <w:tcPr>
            <w:tcW w:w="4768" w:type="dxa"/>
          </w:tcPr>
          <w:p w14:paraId="085BCB0C"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Name of the collection to use for Inbox logs.</w:t>
            </w:r>
          </w:p>
        </w:tc>
      </w:tr>
      <w:tr w:rsidR="001C5FEC" w14:paraId="72B67728"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62645095" w14:textId="77777777" w:rsidR="001C5FEC" w:rsidRDefault="001C5FEC" w:rsidP="00F776A8">
            <w:r>
              <w:t>Outbox Collection Name</w:t>
            </w:r>
          </w:p>
        </w:tc>
        <w:tc>
          <w:tcPr>
            <w:tcW w:w="1134" w:type="dxa"/>
          </w:tcPr>
          <w:p w14:paraId="3D744BE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3190CCB6"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roofErr w:type="spellStart"/>
            <w:r>
              <w:t>IntegrationOutbox</w:t>
            </w:r>
            <w:proofErr w:type="spellEnd"/>
          </w:p>
        </w:tc>
        <w:tc>
          <w:tcPr>
            <w:tcW w:w="4768" w:type="dxa"/>
          </w:tcPr>
          <w:p w14:paraId="1B0A3C42"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Name of the collection to use for Outbox events.</w:t>
            </w:r>
          </w:p>
        </w:tc>
      </w:tr>
      <w:tr w:rsidR="001C5FEC" w14:paraId="727243FD"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5D0628CC" w14:textId="77777777" w:rsidR="001C5FEC" w:rsidRDefault="001C5FEC" w:rsidP="00F776A8">
            <w:r>
              <w:t>Outbox Log Collection Name</w:t>
            </w:r>
          </w:p>
        </w:tc>
        <w:tc>
          <w:tcPr>
            <w:tcW w:w="1134" w:type="dxa"/>
          </w:tcPr>
          <w:p w14:paraId="50581045"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5D751210"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roofErr w:type="spellStart"/>
            <w:r>
              <w:t>IntegrationOutboxLog</w:t>
            </w:r>
            <w:proofErr w:type="spellEnd"/>
          </w:p>
        </w:tc>
        <w:tc>
          <w:tcPr>
            <w:tcW w:w="4768" w:type="dxa"/>
          </w:tcPr>
          <w:p w14:paraId="6F42D856"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Name of the collection to use for Outbox logs.</w:t>
            </w:r>
          </w:p>
        </w:tc>
      </w:tr>
      <w:tr w:rsidR="001C5FEC" w14:paraId="716486D7"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24A73EB7" w14:textId="77777777" w:rsidR="001C5FEC" w:rsidRDefault="001C5FEC" w:rsidP="00F776A8">
            <w:r>
              <w:t>Max Retries</w:t>
            </w:r>
          </w:p>
        </w:tc>
        <w:tc>
          <w:tcPr>
            <w:tcW w:w="1134" w:type="dxa"/>
          </w:tcPr>
          <w:p w14:paraId="3F1DCB6C"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7511B903"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3</w:t>
            </w:r>
          </w:p>
        </w:tc>
        <w:tc>
          <w:tcPr>
            <w:tcW w:w="4768" w:type="dxa"/>
          </w:tcPr>
          <w:p w14:paraId="43F38C92"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Number of attempts to try to re-process the same outbox event (on failure).</w:t>
            </w:r>
          </w:p>
        </w:tc>
      </w:tr>
      <w:tr w:rsidR="001C5FEC" w14:paraId="5EBAF153"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3895E316" w14:textId="77777777" w:rsidR="001C5FEC" w:rsidRDefault="001C5FEC" w:rsidP="00F776A8">
            <w:r>
              <w:t>Purge Interval Seconds</w:t>
            </w:r>
          </w:p>
        </w:tc>
        <w:tc>
          <w:tcPr>
            <w:tcW w:w="1134" w:type="dxa"/>
          </w:tcPr>
          <w:p w14:paraId="69359BEE"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48ABEA9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604800 (7 days)</w:t>
            </w:r>
          </w:p>
        </w:tc>
        <w:tc>
          <w:tcPr>
            <w:tcW w:w="4768" w:type="dxa"/>
          </w:tcPr>
          <w:p w14:paraId="0653FA6E"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How long processed events should be left before purging (in seconds)</w:t>
            </w:r>
          </w:p>
        </w:tc>
      </w:tr>
      <w:tr w:rsidR="001C5FEC" w14:paraId="01CB38C2"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44C8F32A" w14:textId="77777777" w:rsidR="001C5FEC" w:rsidRDefault="001C5FEC" w:rsidP="00F776A8">
            <w:r>
              <w:t>Purge Inbox</w:t>
            </w:r>
          </w:p>
        </w:tc>
        <w:tc>
          <w:tcPr>
            <w:tcW w:w="1134" w:type="dxa"/>
          </w:tcPr>
          <w:p w14:paraId="6C256F51"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No</w:t>
            </w:r>
          </w:p>
        </w:tc>
        <w:tc>
          <w:tcPr>
            <w:tcW w:w="1843" w:type="dxa"/>
          </w:tcPr>
          <w:p w14:paraId="732C6731"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True</w:t>
            </w:r>
          </w:p>
        </w:tc>
        <w:tc>
          <w:tcPr>
            <w:tcW w:w="4768" w:type="dxa"/>
          </w:tcPr>
          <w:p w14:paraId="097FAAE1"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Whether inbox events should be purged from the inbox collection.</w:t>
            </w:r>
          </w:p>
        </w:tc>
      </w:tr>
      <w:tr w:rsidR="001C5FEC" w14:paraId="3A0070F3"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6C4D14BC" w14:textId="77777777" w:rsidR="001C5FEC" w:rsidRDefault="001C5FEC" w:rsidP="00F776A8">
            <w:r>
              <w:t>Purge Outbox</w:t>
            </w:r>
          </w:p>
        </w:tc>
        <w:tc>
          <w:tcPr>
            <w:tcW w:w="1134" w:type="dxa"/>
          </w:tcPr>
          <w:p w14:paraId="64215B3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No</w:t>
            </w:r>
          </w:p>
        </w:tc>
        <w:tc>
          <w:tcPr>
            <w:tcW w:w="1843" w:type="dxa"/>
          </w:tcPr>
          <w:p w14:paraId="6EB56BE7"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True</w:t>
            </w:r>
          </w:p>
        </w:tc>
        <w:tc>
          <w:tcPr>
            <w:tcW w:w="4768" w:type="dxa"/>
          </w:tcPr>
          <w:p w14:paraId="40F960B9"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Whether outbox events should be purged from the outbox collection.</w:t>
            </w:r>
          </w:p>
        </w:tc>
      </w:tr>
      <w:tr w:rsidR="001C5FEC" w14:paraId="373BF5BC"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3DF9E8A7" w14:textId="77777777" w:rsidR="001C5FEC" w:rsidRDefault="001C5FEC" w:rsidP="00F776A8">
            <w:r>
              <w:t>Purge Batch Limit</w:t>
            </w:r>
          </w:p>
        </w:tc>
        <w:tc>
          <w:tcPr>
            <w:tcW w:w="1134" w:type="dxa"/>
          </w:tcPr>
          <w:p w14:paraId="375F285C"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589C152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100</w:t>
            </w:r>
          </w:p>
        </w:tc>
        <w:tc>
          <w:tcPr>
            <w:tcW w:w="4768" w:type="dxa"/>
          </w:tcPr>
          <w:p w14:paraId="76E48129"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How many events to try to purge in one batch.</w:t>
            </w:r>
          </w:p>
        </w:tc>
      </w:tr>
      <w:tr w:rsidR="001C5FEC" w14:paraId="3ACDB145"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124F003F" w14:textId="77777777" w:rsidR="001C5FEC" w:rsidRDefault="001C5FEC" w:rsidP="00F776A8">
            <w:r>
              <w:t>Batch Size</w:t>
            </w:r>
          </w:p>
        </w:tc>
        <w:tc>
          <w:tcPr>
            <w:tcW w:w="1134" w:type="dxa"/>
          </w:tcPr>
          <w:p w14:paraId="7BC9274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6EF4F069"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100</w:t>
            </w:r>
          </w:p>
        </w:tc>
        <w:tc>
          <w:tcPr>
            <w:tcW w:w="4768" w:type="dxa"/>
          </w:tcPr>
          <w:p w14:paraId="45B7E4B4" w14:textId="1C07716D" w:rsidR="001C5FEC" w:rsidRDefault="005B69BB" w:rsidP="00F776A8">
            <w:pPr>
              <w:cnfStyle w:val="000000000000" w:firstRow="0" w:lastRow="0" w:firstColumn="0" w:lastColumn="0" w:oddVBand="0" w:evenVBand="0" w:oddHBand="0" w:evenHBand="0" w:firstRowFirstColumn="0" w:firstRowLastColumn="0" w:lastRowFirstColumn="0" w:lastRowLastColumn="0"/>
            </w:pPr>
            <w:r>
              <w:t>Number of events to process in a single batch. Note that this number can be increased allowing for greater throughput at the expense of load.</w:t>
            </w:r>
          </w:p>
        </w:tc>
      </w:tr>
      <w:tr w:rsidR="001C5FEC" w14:paraId="6141085E"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001682C8" w14:textId="77777777" w:rsidR="001C5FEC" w:rsidRDefault="001C5FEC" w:rsidP="00F776A8">
            <w:r>
              <w:t>Process Interval Seconds</w:t>
            </w:r>
          </w:p>
        </w:tc>
        <w:tc>
          <w:tcPr>
            <w:tcW w:w="1134" w:type="dxa"/>
          </w:tcPr>
          <w:p w14:paraId="7AA3D68B"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7A6A92EC"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5</w:t>
            </w:r>
          </w:p>
        </w:tc>
        <w:tc>
          <w:tcPr>
            <w:tcW w:w="4768" w:type="dxa"/>
          </w:tcPr>
          <w:p w14:paraId="65935C19"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Number of seconds to wait before polling for new outbox events.</w:t>
            </w:r>
          </w:p>
        </w:tc>
      </w:tr>
      <w:tr w:rsidR="001C5FEC" w14:paraId="6CF2D92F"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16EADD76" w14:textId="77777777" w:rsidR="001C5FEC" w:rsidRDefault="001C5FEC" w:rsidP="00F776A8">
            <w:r>
              <w:t>Server Selection Timeout Seconds</w:t>
            </w:r>
          </w:p>
        </w:tc>
        <w:tc>
          <w:tcPr>
            <w:tcW w:w="1134" w:type="dxa"/>
          </w:tcPr>
          <w:p w14:paraId="4B3EAD24"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3E851D8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15</w:t>
            </w:r>
          </w:p>
        </w:tc>
        <w:tc>
          <w:tcPr>
            <w:tcW w:w="4768" w:type="dxa"/>
          </w:tcPr>
          <w:p w14:paraId="13CAFA59"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How long to wait before considering Mongo DB connection timed out.</w:t>
            </w:r>
          </w:p>
        </w:tc>
      </w:tr>
      <w:tr w:rsidR="001C5FEC" w14:paraId="26A0A21F" w14:textId="77777777" w:rsidTr="00D45694">
        <w:tc>
          <w:tcPr>
            <w:cnfStyle w:val="001000000000" w:firstRow="0" w:lastRow="0" w:firstColumn="1" w:lastColumn="0" w:oddVBand="0" w:evenVBand="0" w:oddHBand="0" w:evenHBand="0" w:firstRowFirstColumn="0" w:firstRowLastColumn="0" w:lastRowFirstColumn="0" w:lastRowLastColumn="0"/>
            <w:tcW w:w="1271" w:type="dxa"/>
          </w:tcPr>
          <w:p w14:paraId="3B82CA66" w14:textId="77777777" w:rsidR="001C5FEC" w:rsidRDefault="001C5FEC" w:rsidP="00F776A8">
            <w:r>
              <w:t>Scopes</w:t>
            </w:r>
          </w:p>
        </w:tc>
        <w:tc>
          <w:tcPr>
            <w:tcW w:w="1134" w:type="dxa"/>
          </w:tcPr>
          <w:p w14:paraId="239B7B4E"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No</w:t>
            </w:r>
          </w:p>
        </w:tc>
        <w:tc>
          <w:tcPr>
            <w:tcW w:w="1843" w:type="dxa"/>
          </w:tcPr>
          <w:p w14:paraId="1ED6276B"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
        </w:tc>
        <w:tc>
          <w:tcPr>
            <w:tcW w:w="4768" w:type="dxa"/>
          </w:tcPr>
          <w:p w14:paraId="18B303AC"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List of scopes to limit a connection to. When provided, routes can only be created when they include one of these defined scopes.</w:t>
            </w:r>
          </w:p>
        </w:tc>
      </w:tr>
    </w:tbl>
    <w:p w14:paraId="7B78416C" w14:textId="77777777" w:rsidR="001C5FEC" w:rsidRDefault="001C5FEC" w:rsidP="001C5FEC"/>
    <w:p w14:paraId="4F72B4FC" w14:textId="5D917725" w:rsidR="00D12BED" w:rsidRDefault="00D12BED">
      <w:r>
        <w:br w:type="page"/>
      </w:r>
    </w:p>
    <w:p w14:paraId="7E95FEFC" w14:textId="16AE52CE" w:rsidR="001C5FEC" w:rsidRDefault="001C5FEC" w:rsidP="001C5FEC">
      <w:pPr>
        <w:pStyle w:val="Heading2"/>
      </w:pPr>
      <w:r>
        <w:t>File System Connector</w:t>
      </w:r>
      <w:commentRangeStart w:id="21"/>
      <w:commentRangeEnd w:id="21"/>
      <w:r>
        <w:commentReference w:id="21"/>
      </w:r>
    </w:p>
    <w:p w14:paraId="5B6408C6" w14:textId="77777777" w:rsidR="001C5FEC" w:rsidRDefault="001C5FEC" w:rsidP="001C5FEC">
      <w:pPr>
        <w:pStyle w:val="Heading3"/>
      </w:pPr>
      <w:r>
        <w:t>How it works</w:t>
      </w:r>
    </w:p>
    <w:p w14:paraId="27B17E41" w14:textId="77777777" w:rsidR="001C5FEC" w:rsidRDefault="001C5FEC" w:rsidP="001C5FEC">
      <w:r>
        <w:t>Instead of using tables, this connector works with directories instead. There are a total of seven directories:</w:t>
      </w:r>
    </w:p>
    <w:p w14:paraId="5F4553C9" w14:textId="77777777" w:rsidR="001C5FEC" w:rsidRDefault="001C5FEC" w:rsidP="00391D79">
      <w:pPr>
        <w:pStyle w:val="Bulletsindented"/>
      </w:pPr>
      <w:r>
        <w:t>Inbox – Events will arrive here based on the routes configured in the agent. Events are stored as two separate files, the data and metadata files.</w:t>
      </w:r>
    </w:p>
    <w:p w14:paraId="01AC2D80" w14:textId="77777777" w:rsidR="001C5FEC" w:rsidRDefault="001C5FEC" w:rsidP="00391D79">
      <w:pPr>
        <w:pStyle w:val="Bulletsindented"/>
      </w:pPr>
      <w:proofErr w:type="spellStart"/>
      <w:r>
        <w:t>InboxLogs</w:t>
      </w:r>
      <w:proofErr w:type="spellEnd"/>
      <w:r>
        <w:t xml:space="preserve"> – Logs can be created, related to specific inbox events.</w:t>
      </w:r>
    </w:p>
    <w:p w14:paraId="455A350E" w14:textId="77777777" w:rsidR="001C5FEC" w:rsidRDefault="001C5FEC" w:rsidP="00391D79">
      <w:pPr>
        <w:pStyle w:val="Bulletsindented"/>
      </w:pPr>
      <w:proofErr w:type="spellStart"/>
      <w:r>
        <w:t>InboxProcessed</w:t>
      </w:r>
      <w:proofErr w:type="spellEnd"/>
      <w:r>
        <w:t xml:space="preserve"> – Once an event is processed by the system, it should be moved to this directory. </w:t>
      </w:r>
    </w:p>
    <w:p w14:paraId="30B244B6" w14:textId="77777777" w:rsidR="001C5FEC" w:rsidRDefault="001C5FEC" w:rsidP="00391D79">
      <w:pPr>
        <w:pStyle w:val="Bulletsindented"/>
      </w:pPr>
      <w:r>
        <w:t>Outbox – Events should be added to this directory to be sent out.</w:t>
      </w:r>
    </w:p>
    <w:p w14:paraId="4202D6CE" w14:textId="77777777" w:rsidR="001C5FEC" w:rsidRDefault="001C5FEC" w:rsidP="00391D79">
      <w:pPr>
        <w:pStyle w:val="Bulletsindented"/>
      </w:pPr>
      <w:proofErr w:type="spellStart"/>
      <w:r>
        <w:t>OutboxError</w:t>
      </w:r>
      <w:proofErr w:type="spellEnd"/>
      <w:r>
        <w:t xml:space="preserve"> – Events will be moved here when the agent fails to process them.</w:t>
      </w:r>
    </w:p>
    <w:p w14:paraId="01F76AC4" w14:textId="77777777" w:rsidR="001C5FEC" w:rsidRDefault="001C5FEC" w:rsidP="00391D79">
      <w:pPr>
        <w:pStyle w:val="Bulletsindented"/>
      </w:pPr>
      <w:proofErr w:type="spellStart"/>
      <w:r>
        <w:t>OutboxLogs</w:t>
      </w:r>
      <w:proofErr w:type="spellEnd"/>
      <w:r>
        <w:t xml:space="preserve"> – The agent will create logs here when there are any errors processing events.</w:t>
      </w:r>
    </w:p>
    <w:p w14:paraId="0BC79116" w14:textId="77777777" w:rsidR="001C5FEC" w:rsidRDefault="001C5FEC" w:rsidP="00391D79">
      <w:pPr>
        <w:pStyle w:val="Bulletsindented"/>
      </w:pPr>
      <w:proofErr w:type="spellStart"/>
      <w:r>
        <w:t>OutboxProcessed</w:t>
      </w:r>
      <w:proofErr w:type="spellEnd"/>
      <w:r>
        <w:t xml:space="preserve"> – The agent will move events here after they have processed successfully.</w:t>
      </w:r>
    </w:p>
    <w:p w14:paraId="0215AF19" w14:textId="77777777" w:rsidR="001C5FEC" w:rsidRDefault="001C5FEC" w:rsidP="001C5FEC">
      <w:r>
        <w:t>Below is an example of an event that has been received:</w:t>
      </w:r>
      <w:r w:rsidRPr="00F57988">
        <w:rPr>
          <w:noProof/>
        </w:rPr>
        <w:drawing>
          <wp:inline distT="0" distB="0" distL="0" distR="0" wp14:anchorId="3A23B65E" wp14:editId="0717F51D">
            <wp:extent cx="2848373" cy="895475"/>
            <wp:effectExtent l="0" t="0" r="9525" b="0"/>
            <wp:docPr id="4" name="Picture 4"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numbers&#10;&#10;Description automatically generated"/>
                    <pic:cNvPicPr/>
                  </pic:nvPicPr>
                  <pic:blipFill>
                    <a:blip r:embed="rId24"/>
                    <a:stretch>
                      <a:fillRect/>
                    </a:stretch>
                  </pic:blipFill>
                  <pic:spPr>
                    <a:xfrm>
                      <a:off x="0" y="0"/>
                      <a:ext cx="2848373" cy="895475"/>
                    </a:xfrm>
                    <a:prstGeom prst="rect">
                      <a:avLst/>
                    </a:prstGeom>
                  </pic:spPr>
                </pic:pic>
              </a:graphicData>
            </a:graphic>
          </wp:inline>
        </w:drawing>
      </w:r>
    </w:p>
    <w:p w14:paraId="14EAFBBC" w14:textId="77777777" w:rsidR="001C5FEC" w:rsidRDefault="001C5FEC" w:rsidP="001C5FEC">
      <w:r>
        <w:t>The event is made up of two files, a metadata JSON file and the event data, a separate file suffixed with “_data” with no extension.</w:t>
      </w:r>
    </w:p>
    <w:p w14:paraId="15C82596" w14:textId="77777777" w:rsidR="001C5FEC" w:rsidRPr="00FC0A06" w:rsidRDefault="001C5FEC" w:rsidP="001C5FEC">
      <w:r>
        <w:t xml:space="preserve">The metadata will always contain the properties below (the values will be different though), defining some of the properties required for the agent and processor to process the data correctly. </w:t>
      </w:r>
    </w:p>
    <w:p w14:paraId="3A56973B"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w:t>
      </w:r>
    </w:p>
    <w:p w14:paraId="26F4971F"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9CDCFE"/>
          <w:sz w:val="21"/>
          <w:szCs w:val="21"/>
          <w:lang w:eastAsia="en-GB"/>
        </w:rPr>
        <w:t>"Status"</w:t>
      </w: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B5CEA8"/>
          <w:sz w:val="21"/>
          <w:szCs w:val="21"/>
          <w:lang w:eastAsia="en-GB"/>
        </w:rPr>
        <w:t>0</w:t>
      </w:r>
      <w:r w:rsidRPr="00D87428">
        <w:rPr>
          <w:rFonts w:ascii="Consolas" w:eastAsia="Times New Roman" w:hAnsi="Consolas" w:cs="Times New Roman"/>
          <w:color w:val="CCCCCC"/>
          <w:sz w:val="21"/>
          <w:szCs w:val="21"/>
          <w:lang w:eastAsia="en-GB"/>
        </w:rPr>
        <w:t>,</w:t>
      </w:r>
    </w:p>
    <w:p w14:paraId="10564067"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9CDCFE"/>
          <w:sz w:val="21"/>
          <w:szCs w:val="21"/>
          <w:lang w:eastAsia="en-GB"/>
        </w:rPr>
        <w:t>"Scope"</w:t>
      </w: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CE9178"/>
          <w:sz w:val="21"/>
          <w:szCs w:val="21"/>
          <w:lang w:eastAsia="en-GB"/>
        </w:rPr>
        <w:t>""</w:t>
      </w:r>
      <w:r w:rsidRPr="00D87428">
        <w:rPr>
          <w:rFonts w:ascii="Consolas" w:eastAsia="Times New Roman" w:hAnsi="Consolas" w:cs="Times New Roman"/>
          <w:color w:val="CCCCCC"/>
          <w:sz w:val="21"/>
          <w:szCs w:val="21"/>
          <w:lang w:eastAsia="en-GB"/>
        </w:rPr>
        <w:t>,</w:t>
      </w:r>
    </w:p>
    <w:p w14:paraId="57F1757A"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9CDCFE"/>
          <w:sz w:val="21"/>
          <w:szCs w:val="21"/>
          <w:lang w:eastAsia="en-GB"/>
        </w:rPr>
        <w:t>"</w:t>
      </w:r>
      <w:proofErr w:type="spellStart"/>
      <w:r w:rsidRPr="00D87428">
        <w:rPr>
          <w:rFonts w:ascii="Consolas" w:eastAsia="Times New Roman" w:hAnsi="Consolas" w:cs="Times New Roman"/>
          <w:color w:val="9CDCFE"/>
          <w:sz w:val="21"/>
          <w:szCs w:val="21"/>
          <w:lang w:eastAsia="en-GB"/>
        </w:rPr>
        <w:t>EventType</w:t>
      </w:r>
      <w:proofErr w:type="spellEnd"/>
      <w:r w:rsidRPr="00D87428">
        <w:rPr>
          <w:rFonts w:ascii="Consolas" w:eastAsia="Times New Roman" w:hAnsi="Consolas" w:cs="Times New Roman"/>
          <w:color w:val="9CDCFE"/>
          <w:sz w:val="21"/>
          <w:szCs w:val="21"/>
          <w:lang w:eastAsia="en-GB"/>
        </w:rPr>
        <w:t>"</w:t>
      </w: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CE9178"/>
          <w:sz w:val="21"/>
          <w:szCs w:val="21"/>
          <w:lang w:eastAsia="en-GB"/>
        </w:rPr>
        <w:t>"Test_1.0"</w:t>
      </w:r>
      <w:r w:rsidRPr="00D87428">
        <w:rPr>
          <w:rFonts w:ascii="Consolas" w:eastAsia="Times New Roman" w:hAnsi="Consolas" w:cs="Times New Roman"/>
          <w:color w:val="CCCCCC"/>
          <w:sz w:val="21"/>
          <w:szCs w:val="21"/>
          <w:lang w:eastAsia="en-GB"/>
        </w:rPr>
        <w:t>,</w:t>
      </w:r>
    </w:p>
    <w:p w14:paraId="65349CCA"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9CDCFE"/>
          <w:sz w:val="21"/>
          <w:szCs w:val="21"/>
          <w:lang w:eastAsia="en-GB"/>
        </w:rPr>
        <w:t>"</w:t>
      </w:r>
      <w:proofErr w:type="spellStart"/>
      <w:r w:rsidRPr="00D87428">
        <w:rPr>
          <w:rFonts w:ascii="Consolas" w:eastAsia="Times New Roman" w:hAnsi="Consolas" w:cs="Times New Roman"/>
          <w:color w:val="9CDCFE"/>
          <w:sz w:val="21"/>
          <w:szCs w:val="21"/>
          <w:lang w:eastAsia="en-GB"/>
        </w:rPr>
        <w:t>CreatedDateTime</w:t>
      </w:r>
      <w:proofErr w:type="spellEnd"/>
      <w:r w:rsidRPr="00D87428">
        <w:rPr>
          <w:rFonts w:ascii="Consolas" w:eastAsia="Times New Roman" w:hAnsi="Consolas" w:cs="Times New Roman"/>
          <w:color w:val="9CDCFE"/>
          <w:sz w:val="21"/>
          <w:szCs w:val="21"/>
          <w:lang w:eastAsia="en-GB"/>
        </w:rPr>
        <w:t>"</w:t>
      </w: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CE9178"/>
          <w:sz w:val="21"/>
          <w:szCs w:val="21"/>
          <w:lang w:eastAsia="en-GB"/>
        </w:rPr>
        <w:t>"2023-05-05T16:10:35.4332187Z"</w:t>
      </w:r>
      <w:r w:rsidRPr="00D87428">
        <w:rPr>
          <w:rFonts w:ascii="Consolas" w:eastAsia="Times New Roman" w:hAnsi="Consolas" w:cs="Times New Roman"/>
          <w:color w:val="CCCCCC"/>
          <w:sz w:val="21"/>
          <w:szCs w:val="21"/>
          <w:lang w:eastAsia="en-GB"/>
        </w:rPr>
        <w:t>,</w:t>
      </w:r>
    </w:p>
    <w:p w14:paraId="2E6FD88F"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9CDCFE"/>
          <w:sz w:val="21"/>
          <w:szCs w:val="21"/>
          <w:lang w:eastAsia="en-GB"/>
        </w:rPr>
        <w:t>"</w:t>
      </w:r>
      <w:proofErr w:type="spellStart"/>
      <w:r w:rsidRPr="00D87428">
        <w:rPr>
          <w:rFonts w:ascii="Consolas" w:eastAsia="Times New Roman" w:hAnsi="Consolas" w:cs="Times New Roman"/>
          <w:color w:val="9CDCFE"/>
          <w:sz w:val="21"/>
          <w:szCs w:val="21"/>
          <w:lang w:eastAsia="en-GB"/>
        </w:rPr>
        <w:t>ProcessedDateTime</w:t>
      </w:r>
      <w:proofErr w:type="spellEnd"/>
      <w:r w:rsidRPr="00D87428">
        <w:rPr>
          <w:rFonts w:ascii="Consolas" w:eastAsia="Times New Roman" w:hAnsi="Consolas" w:cs="Times New Roman"/>
          <w:color w:val="9CDCFE"/>
          <w:sz w:val="21"/>
          <w:szCs w:val="21"/>
          <w:lang w:eastAsia="en-GB"/>
        </w:rPr>
        <w:t>"</w:t>
      </w: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569CD6"/>
          <w:sz w:val="21"/>
          <w:szCs w:val="21"/>
          <w:lang w:eastAsia="en-GB"/>
        </w:rPr>
        <w:t>null</w:t>
      </w:r>
      <w:r w:rsidRPr="00D87428">
        <w:rPr>
          <w:rFonts w:ascii="Consolas" w:eastAsia="Times New Roman" w:hAnsi="Consolas" w:cs="Times New Roman"/>
          <w:color w:val="CCCCCC"/>
          <w:sz w:val="21"/>
          <w:szCs w:val="21"/>
          <w:lang w:eastAsia="en-GB"/>
        </w:rPr>
        <w:t>,</w:t>
      </w:r>
    </w:p>
    <w:p w14:paraId="13D3C45D"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9CDCFE"/>
          <w:sz w:val="21"/>
          <w:szCs w:val="21"/>
          <w:lang w:eastAsia="en-GB"/>
        </w:rPr>
        <w:t>"Key"</w:t>
      </w: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CE9178"/>
          <w:sz w:val="21"/>
          <w:szCs w:val="21"/>
          <w:lang w:eastAsia="en-GB"/>
        </w:rPr>
        <w:t>"1"</w:t>
      </w:r>
      <w:r w:rsidRPr="00D87428">
        <w:rPr>
          <w:rFonts w:ascii="Consolas" w:eastAsia="Times New Roman" w:hAnsi="Consolas" w:cs="Times New Roman"/>
          <w:color w:val="CCCCCC"/>
          <w:sz w:val="21"/>
          <w:szCs w:val="21"/>
          <w:lang w:eastAsia="en-GB"/>
        </w:rPr>
        <w:t>,</w:t>
      </w:r>
    </w:p>
    <w:p w14:paraId="3E20D22B"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9CDCFE"/>
          <w:sz w:val="21"/>
          <w:szCs w:val="21"/>
          <w:lang w:eastAsia="en-GB"/>
        </w:rPr>
        <w:t>"</w:t>
      </w:r>
      <w:proofErr w:type="spellStart"/>
      <w:r w:rsidRPr="00D87428">
        <w:rPr>
          <w:rFonts w:ascii="Consolas" w:eastAsia="Times New Roman" w:hAnsi="Consolas" w:cs="Times New Roman"/>
          <w:color w:val="9CDCFE"/>
          <w:sz w:val="21"/>
          <w:szCs w:val="21"/>
          <w:lang w:eastAsia="en-GB"/>
        </w:rPr>
        <w:t>CorrelationId</w:t>
      </w:r>
      <w:proofErr w:type="spellEnd"/>
      <w:r w:rsidRPr="00D87428">
        <w:rPr>
          <w:rFonts w:ascii="Consolas" w:eastAsia="Times New Roman" w:hAnsi="Consolas" w:cs="Times New Roman"/>
          <w:color w:val="9CDCFE"/>
          <w:sz w:val="21"/>
          <w:szCs w:val="21"/>
          <w:lang w:eastAsia="en-GB"/>
        </w:rPr>
        <w:t>"</w:t>
      </w: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CE9178"/>
          <w:sz w:val="21"/>
          <w:szCs w:val="21"/>
          <w:lang w:eastAsia="en-GB"/>
        </w:rPr>
        <w:t>"76eac385-f85a-406a-be95-d0ea6e41364f"</w:t>
      </w:r>
      <w:r w:rsidRPr="00D87428">
        <w:rPr>
          <w:rFonts w:ascii="Consolas" w:eastAsia="Times New Roman" w:hAnsi="Consolas" w:cs="Times New Roman"/>
          <w:color w:val="CCCCCC"/>
          <w:sz w:val="21"/>
          <w:szCs w:val="21"/>
          <w:lang w:eastAsia="en-GB"/>
        </w:rPr>
        <w:t>,</w:t>
      </w:r>
    </w:p>
    <w:p w14:paraId="0C2B7FCF"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9CDCFE"/>
          <w:sz w:val="21"/>
          <w:szCs w:val="21"/>
          <w:lang w:eastAsia="en-GB"/>
        </w:rPr>
        <w:t>"</w:t>
      </w:r>
      <w:proofErr w:type="spellStart"/>
      <w:r w:rsidRPr="00D87428">
        <w:rPr>
          <w:rFonts w:ascii="Consolas" w:eastAsia="Times New Roman" w:hAnsi="Consolas" w:cs="Times New Roman"/>
          <w:color w:val="9CDCFE"/>
          <w:sz w:val="21"/>
          <w:szCs w:val="21"/>
          <w:lang w:eastAsia="en-GB"/>
        </w:rPr>
        <w:t>FileExtension</w:t>
      </w:r>
      <w:proofErr w:type="spellEnd"/>
      <w:r w:rsidRPr="00D87428">
        <w:rPr>
          <w:rFonts w:ascii="Consolas" w:eastAsia="Times New Roman" w:hAnsi="Consolas" w:cs="Times New Roman"/>
          <w:color w:val="9CDCFE"/>
          <w:sz w:val="21"/>
          <w:szCs w:val="21"/>
          <w:lang w:eastAsia="en-GB"/>
        </w:rPr>
        <w:t>"</w:t>
      </w: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CE9178"/>
          <w:sz w:val="21"/>
          <w:szCs w:val="21"/>
          <w:lang w:eastAsia="en-GB"/>
        </w:rPr>
        <w:t>""</w:t>
      </w:r>
      <w:r w:rsidRPr="00D87428">
        <w:rPr>
          <w:rFonts w:ascii="Consolas" w:eastAsia="Times New Roman" w:hAnsi="Consolas" w:cs="Times New Roman"/>
          <w:color w:val="CCCCCC"/>
          <w:sz w:val="21"/>
          <w:szCs w:val="21"/>
          <w:lang w:eastAsia="en-GB"/>
        </w:rPr>
        <w:t>,</w:t>
      </w:r>
    </w:p>
    <w:p w14:paraId="7BD2E6E9"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9CDCFE"/>
          <w:sz w:val="21"/>
          <w:szCs w:val="21"/>
          <w:lang w:eastAsia="en-GB"/>
        </w:rPr>
        <w:t>"Retries"</w:t>
      </w: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B5CEA8"/>
          <w:sz w:val="21"/>
          <w:szCs w:val="21"/>
          <w:lang w:eastAsia="en-GB"/>
        </w:rPr>
        <w:t>0</w:t>
      </w:r>
      <w:r w:rsidRPr="00D87428">
        <w:rPr>
          <w:rFonts w:ascii="Consolas" w:eastAsia="Times New Roman" w:hAnsi="Consolas" w:cs="Times New Roman"/>
          <w:color w:val="CCCCCC"/>
          <w:sz w:val="21"/>
          <w:szCs w:val="21"/>
          <w:lang w:eastAsia="en-GB"/>
        </w:rPr>
        <w:t>,</w:t>
      </w:r>
    </w:p>
    <w:p w14:paraId="64F17A1E"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9CDCFE"/>
          <w:sz w:val="21"/>
          <w:szCs w:val="21"/>
          <w:lang w:eastAsia="en-GB"/>
        </w:rPr>
        <w:t>"Id"</w:t>
      </w: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CE9178"/>
          <w:sz w:val="21"/>
          <w:szCs w:val="21"/>
          <w:lang w:eastAsia="en-GB"/>
        </w:rPr>
        <w:t>"d067bb06-26f9-4a80-bd06-dbd9e088f287"</w:t>
      </w:r>
      <w:r w:rsidRPr="00D87428">
        <w:rPr>
          <w:rFonts w:ascii="Consolas" w:eastAsia="Times New Roman" w:hAnsi="Consolas" w:cs="Times New Roman"/>
          <w:color w:val="CCCCCC"/>
          <w:sz w:val="21"/>
          <w:szCs w:val="21"/>
          <w:lang w:eastAsia="en-GB"/>
        </w:rPr>
        <w:t>,</w:t>
      </w:r>
    </w:p>
    <w:p w14:paraId="1EE6CC4F"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9CDCFE"/>
          <w:sz w:val="21"/>
          <w:szCs w:val="21"/>
          <w:lang w:eastAsia="en-GB"/>
        </w:rPr>
        <w:t>"Priority"</w:t>
      </w:r>
      <w:r w:rsidRPr="00D87428">
        <w:rPr>
          <w:rFonts w:ascii="Consolas" w:eastAsia="Times New Roman" w:hAnsi="Consolas" w:cs="Times New Roman"/>
          <w:color w:val="CCCCCC"/>
          <w:sz w:val="21"/>
          <w:szCs w:val="21"/>
          <w:lang w:eastAsia="en-GB"/>
        </w:rPr>
        <w:t xml:space="preserve">: </w:t>
      </w:r>
      <w:r w:rsidRPr="00D87428">
        <w:rPr>
          <w:rFonts w:ascii="Consolas" w:eastAsia="Times New Roman" w:hAnsi="Consolas" w:cs="Times New Roman"/>
          <w:color w:val="B5CEA8"/>
          <w:sz w:val="21"/>
          <w:szCs w:val="21"/>
          <w:lang w:eastAsia="en-GB"/>
        </w:rPr>
        <w:t>3</w:t>
      </w:r>
    </w:p>
    <w:p w14:paraId="1738AC66" w14:textId="77777777" w:rsidR="001C5FEC" w:rsidRPr="00D87428" w:rsidRDefault="001C5FEC" w:rsidP="001C5FEC">
      <w:pPr>
        <w:shd w:val="clear" w:color="auto" w:fill="1F1F1F"/>
        <w:spacing w:after="0" w:line="285" w:lineRule="atLeast"/>
        <w:rPr>
          <w:rFonts w:ascii="Consolas" w:eastAsia="Times New Roman" w:hAnsi="Consolas" w:cs="Times New Roman"/>
          <w:color w:val="CCCCCC"/>
          <w:sz w:val="21"/>
          <w:szCs w:val="21"/>
          <w:lang w:eastAsia="en-GB"/>
        </w:rPr>
      </w:pPr>
      <w:r w:rsidRPr="00D87428">
        <w:rPr>
          <w:rFonts w:ascii="Consolas" w:eastAsia="Times New Roman" w:hAnsi="Consolas" w:cs="Times New Roman"/>
          <w:color w:val="CCCCCC"/>
          <w:sz w:val="21"/>
          <w:szCs w:val="21"/>
          <w:lang w:eastAsia="en-GB"/>
        </w:rPr>
        <w:t>  }</w:t>
      </w:r>
    </w:p>
    <w:p w14:paraId="743A7348" w14:textId="77777777" w:rsidR="001C5FEC" w:rsidRDefault="001C5FEC" w:rsidP="001C5FEC"/>
    <w:p w14:paraId="05967707" w14:textId="4D6454EB" w:rsidR="00030D45" w:rsidRDefault="00DF54BC" w:rsidP="001C5FEC">
      <w:r>
        <w:t xml:space="preserve">The File System Connector is </w:t>
      </w:r>
      <w:r w:rsidR="00A514E2">
        <w:t>currently only in use by one implementation</w:t>
      </w:r>
      <w:r w:rsidR="00125AE5">
        <w:t xml:space="preserve">, </w:t>
      </w:r>
      <w:r w:rsidR="003633CC">
        <w:t xml:space="preserve">allowing communication between </w:t>
      </w:r>
      <w:r w:rsidR="006E6E9F">
        <w:t>the Agent and Epicor HQ</w:t>
      </w:r>
      <w:r w:rsidR="00853A89">
        <w:t xml:space="preserve"> for an EDI integration.</w:t>
      </w:r>
    </w:p>
    <w:p w14:paraId="01659423" w14:textId="77777777" w:rsidR="001C5FEC" w:rsidRDefault="001C5FEC" w:rsidP="001C5FEC">
      <w:pPr>
        <w:pStyle w:val="Heading3"/>
      </w:pPr>
      <w:r>
        <w:t>Usage</w:t>
      </w:r>
    </w:p>
    <w:p w14:paraId="30F0A34F" w14:textId="77777777" w:rsidR="001C5FEC" w:rsidRDefault="001C5FEC" w:rsidP="001C5FEC">
      <w:r>
        <w:t>A “directory path” should be provided, ensure the user the agent is running under has read and write access to this directory. If the directory does not exist, the agent will create it automatically on start-up.</w:t>
      </w:r>
    </w:p>
    <w:p w14:paraId="1AB5E811" w14:textId="77777777" w:rsidR="001C5FEC" w:rsidRDefault="001C5FEC" w:rsidP="001C5FEC">
      <w:r>
        <w:rPr>
          <w:noProof/>
        </w:rPr>
        <w:drawing>
          <wp:inline distT="0" distB="0" distL="0" distR="0" wp14:anchorId="3D231F85" wp14:editId="077CFDD2">
            <wp:extent cx="5724525" cy="2686050"/>
            <wp:effectExtent l="0" t="0" r="952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4F949566" w14:textId="77777777" w:rsidR="001C5FEC" w:rsidRDefault="001C5FEC" w:rsidP="001C5FEC">
      <w:r w:rsidRPr="00FC0A06">
        <w:t>It's possible to override some of the defaults for the folder names, however it is not possible to specify different</w:t>
      </w:r>
      <w:r>
        <w:t xml:space="preserve"> absolute</w:t>
      </w:r>
      <w:r w:rsidRPr="00FC0A06">
        <w:t xml:space="preserve"> directories, everything will be under the same </w:t>
      </w:r>
      <w:r>
        <w:t xml:space="preserve">top-level </w:t>
      </w:r>
      <w:r w:rsidRPr="00FC0A06">
        <w:t>path</w:t>
      </w:r>
      <w:r>
        <w:t xml:space="preserve"> specified in “Directory Path”</w:t>
      </w:r>
      <w:r w:rsidRPr="00FC0A06">
        <w:t>.</w:t>
      </w:r>
    </w:p>
    <w:tbl>
      <w:tblPr>
        <w:tblStyle w:val="GridTable1Light-Accent1"/>
        <w:tblW w:w="0" w:type="auto"/>
        <w:tblLayout w:type="fixed"/>
        <w:tblLook w:val="04A0" w:firstRow="1" w:lastRow="0" w:firstColumn="1" w:lastColumn="0" w:noHBand="0" w:noVBand="1"/>
      </w:tblPr>
      <w:tblGrid>
        <w:gridCol w:w="1271"/>
        <w:gridCol w:w="1134"/>
        <w:gridCol w:w="1843"/>
        <w:gridCol w:w="4768"/>
      </w:tblGrid>
      <w:tr w:rsidR="001C5FEC" w14:paraId="5BA7DBB6" w14:textId="77777777" w:rsidTr="001C5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345B9D" w14:textId="77777777" w:rsidR="001C5FEC" w:rsidRDefault="001C5FEC" w:rsidP="00F776A8">
            <w:r>
              <w:t>Name</w:t>
            </w:r>
          </w:p>
        </w:tc>
        <w:tc>
          <w:tcPr>
            <w:tcW w:w="1134" w:type="dxa"/>
          </w:tcPr>
          <w:p w14:paraId="7DAB40E4" w14:textId="77777777" w:rsidR="001C5FEC" w:rsidRDefault="001C5FEC" w:rsidP="00F776A8">
            <w:pPr>
              <w:cnfStyle w:val="100000000000" w:firstRow="1" w:lastRow="0" w:firstColumn="0" w:lastColumn="0" w:oddVBand="0" w:evenVBand="0" w:oddHBand="0" w:evenHBand="0" w:firstRowFirstColumn="0" w:firstRowLastColumn="0" w:lastRowFirstColumn="0" w:lastRowLastColumn="0"/>
            </w:pPr>
            <w:r>
              <w:t>Required</w:t>
            </w:r>
          </w:p>
        </w:tc>
        <w:tc>
          <w:tcPr>
            <w:tcW w:w="1843" w:type="dxa"/>
          </w:tcPr>
          <w:p w14:paraId="2DE56723" w14:textId="77777777" w:rsidR="001C5FEC" w:rsidRDefault="001C5FEC" w:rsidP="00F776A8">
            <w:pPr>
              <w:cnfStyle w:val="100000000000" w:firstRow="1" w:lastRow="0" w:firstColumn="0" w:lastColumn="0" w:oddVBand="0" w:evenVBand="0" w:oddHBand="0" w:evenHBand="0" w:firstRowFirstColumn="0" w:firstRowLastColumn="0" w:lastRowFirstColumn="0" w:lastRowLastColumn="0"/>
            </w:pPr>
            <w:r>
              <w:t>Default</w:t>
            </w:r>
          </w:p>
        </w:tc>
        <w:tc>
          <w:tcPr>
            <w:tcW w:w="4768" w:type="dxa"/>
          </w:tcPr>
          <w:p w14:paraId="54B26A61" w14:textId="77777777" w:rsidR="001C5FEC" w:rsidRDefault="001C5FEC" w:rsidP="00F776A8">
            <w:pPr>
              <w:cnfStyle w:val="100000000000" w:firstRow="1" w:lastRow="0" w:firstColumn="0" w:lastColumn="0" w:oddVBand="0" w:evenVBand="0" w:oddHBand="0" w:evenHBand="0" w:firstRowFirstColumn="0" w:firstRowLastColumn="0" w:lastRowFirstColumn="0" w:lastRowLastColumn="0"/>
            </w:pPr>
            <w:r>
              <w:t>Description</w:t>
            </w:r>
          </w:p>
        </w:tc>
      </w:tr>
      <w:tr w:rsidR="001C5FEC" w14:paraId="71AF0D5D"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51A4B21A" w14:textId="77777777" w:rsidR="001C5FEC" w:rsidRDefault="001C5FEC" w:rsidP="00F776A8">
            <w:r>
              <w:t>Name</w:t>
            </w:r>
          </w:p>
        </w:tc>
        <w:tc>
          <w:tcPr>
            <w:tcW w:w="1134" w:type="dxa"/>
          </w:tcPr>
          <w:p w14:paraId="3651793F"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6EA52BA4"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
        </w:tc>
        <w:tc>
          <w:tcPr>
            <w:tcW w:w="4768" w:type="dxa"/>
          </w:tcPr>
          <w:p w14:paraId="518836E7"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Distinguishable name for the connection. If the agent only has one connection, you may choose to use the same name as the agent.</w:t>
            </w:r>
          </w:p>
        </w:tc>
      </w:tr>
      <w:tr w:rsidR="001C5FEC" w14:paraId="1624EC91"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63A093A2" w14:textId="77777777" w:rsidR="001C5FEC" w:rsidRDefault="001C5FEC" w:rsidP="00F776A8">
            <w:r>
              <w:t>Directory Path</w:t>
            </w:r>
          </w:p>
        </w:tc>
        <w:tc>
          <w:tcPr>
            <w:tcW w:w="1134" w:type="dxa"/>
          </w:tcPr>
          <w:p w14:paraId="224C889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6D20E16B"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
        </w:tc>
        <w:tc>
          <w:tcPr>
            <w:tcW w:w="4768" w:type="dxa"/>
          </w:tcPr>
          <w:p w14:paraId="2174BA89"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Path to create integration related directories under.</w:t>
            </w:r>
          </w:p>
        </w:tc>
      </w:tr>
      <w:tr w:rsidR="001C5FEC" w14:paraId="1AF37B39"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21944581" w14:textId="77777777" w:rsidR="001C5FEC" w:rsidRDefault="001C5FEC" w:rsidP="00F776A8">
            <w:r>
              <w:t>Inbox Folder Name</w:t>
            </w:r>
          </w:p>
        </w:tc>
        <w:tc>
          <w:tcPr>
            <w:tcW w:w="1134" w:type="dxa"/>
          </w:tcPr>
          <w:p w14:paraId="503B1CA3"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06C66A97"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Inbox</w:t>
            </w:r>
          </w:p>
        </w:tc>
        <w:tc>
          <w:tcPr>
            <w:tcW w:w="4768" w:type="dxa"/>
          </w:tcPr>
          <w:p w14:paraId="04F3E060"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Inbox events directory name</w:t>
            </w:r>
          </w:p>
        </w:tc>
      </w:tr>
      <w:tr w:rsidR="001C5FEC" w14:paraId="48CD9B3E"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09CB03F7" w14:textId="77777777" w:rsidR="001C5FEC" w:rsidRDefault="001C5FEC" w:rsidP="00F776A8">
            <w:r>
              <w:t>Inbox Processed Folder Name</w:t>
            </w:r>
          </w:p>
        </w:tc>
        <w:tc>
          <w:tcPr>
            <w:tcW w:w="1134" w:type="dxa"/>
          </w:tcPr>
          <w:p w14:paraId="4C63CE6E"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2BF3388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roofErr w:type="spellStart"/>
            <w:r>
              <w:t>InboxProcessed</w:t>
            </w:r>
            <w:proofErr w:type="spellEnd"/>
          </w:p>
        </w:tc>
        <w:tc>
          <w:tcPr>
            <w:tcW w:w="4768" w:type="dxa"/>
          </w:tcPr>
          <w:p w14:paraId="2CCCD329"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Directory where received inbox events should be moved into after being processed by the system.</w:t>
            </w:r>
          </w:p>
        </w:tc>
      </w:tr>
      <w:tr w:rsidR="001C5FEC" w14:paraId="134FDD27"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12C98114" w14:textId="77777777" w:rsidR="001C5FEC" w:rsidRDefault="001C5FEC" w:rsidP="00F776A8">
            <w:r>
              <w:t>Inbox Log Folder Name</w:t>
            </w:r>
          </w:p>
        </w:tc>
        <w:tc>
          <w:tcPr>
            <w:tcW w:w="1134" w:type="dxa"/>
          </w:tcPr>
          <w:p w14:paraId="576990C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07E47BE3"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roofErr w:type="spellStart"/>
            <w:r>
              <w:t>InboxLogs</w:t>
            </w:r>
            <w:proofErr w:type="spellEnd"/>
          </w:p>
        </w:tc>
        <w:tc>
          <w:tcPr>
            <w:tcW w:w="4768" w:type="dxa"/>
          </w:tcPr>
          <w:p w14:paraId="63717985"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Directory containing any logs that related to inbox events.</w:t>
            </w:r>
          </w:p>
        </w:tc>
      </w:tr>
      <w:tr w:rsidR="001C5FEC" w14:paraId="48D90C16"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79E3E1FA" w14:textId="77777777" w:rsidR="001C5FEC" w:rsidRDefault="001C5FEC" w:rsidP="00F776A8">
            <w:r>
              <w:t>Outbox Folder Name</w:t>
            </w:r>
          </w:p>
        </w:tc>
        <w:tc>
          <w:tcPr>
            <w:tcW w:w="1134" w:type="dxa"/>
          </w:tcPr>
          <w:p w14:paraId="3661389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4AC4F3F6"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Outbox</w:t>
            </w:r>
          </w:p>
        </w:tc>
        <w:tc>
          <w:tcPr>
            <w:tcW w:w="4768" w:type="dxa"/>
          </w:tcPr>
          <w:p w14:paraId="00D00EEB"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Directory agent will process and send events out from.</w:t>
            </w:r>
          </w:p>
        </w:tc>
      </w:tr>
      <w:tr w:rsidR="001C5FEC" w14:paraId="3BE63CE4"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49B1831B" w14:textId="77777777" w:rsidR="001C5FEC" w:rsidRDefault="001C5FEC" w:rsidP="00F776A8">
            <w:r>
              <w:t>Outbox Error Folder Name</w:t>
            </w:r>
          </w:p>
        </w:tc>
        <w:tc>
          <w:tcPr>
            <w:tcW w:w="1134" w:type="dxa"/>
          </w:tcPr>
          <w:p w14:paraId="39FF8351"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1A5D927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proofErr w:type="spellStart"/>
            <w:r>
              <w:t>OutboxError</w:t>
            </w:r>
            <w:proofErr w:type="spellEnd"/>
          </w:p>
        </w:tc>
        <w:tc>
          <w:tcPr>
            <w:tcW w:w="4768" w:type="dxa"/>
          </w:tcPr>
          <w:p w14:paraId="12C8C97B"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Directory agent will move events into when it when it encounters an error processing them.</w:t>
            </w:r>
          </w:p>
        </w:tc>
      </w:tr>
      <w:tr w:rsidR="001C5FEC" w14:paraId="60E61CD4"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0ABABC11" w14:textId="77777777" w:rsidR="001C5FEC" w:rsidRDefault="001C5FEC" w:rsidP="00F776A8">
            <w:r>
              <w:t>Max Retries</w:t>
            </w:r>
          </w:p>
        </w:tc>
        <w:tc>
          <w:tcPr>
            <w:tcW w:w="1134" w:type="dxa"/>
          </w:tcPr>
          <w:p w14:paraId="38CD855C"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3F81E234"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3</w:t>
            </w:r>
          </w:p>
        </w:tc>
        <w:tc>
          <w:tcPr>
            <w:tcW w:w="4768" w:type="dxa"/>
          </w:tcPr>
          <w:p w14:paraId="74CFBF2D"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Number of attempts to try to re-process the same outbox event (on failure).</w:t>
            </w:r>
          </w:p>
        </w:tc>
      </w:tr>
      <w:tr w:rsidR="001C5FEC" w14:paraId="3947CD29"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76ECD80A" w14:textId="77777777" w:rsidR="001C5FEC" w:rsidRDefault="001C5FEC" w:rsidP="00F776A8">
            <w:r>
              <w:t>Batch Size</w:t>
            </w:r>
          </w:p>
        </w:tc>
        <w:tc>
          <w:tcPr>
            <w:tcW w:w="1134" w:type="dxa"/>
          </w:tcPr>
          <w:p w14:paraId="7728EE77"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78514EBA"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100</w:t>
            </w:r>
          </w:p>
        </w:tc>
        <w:tc>
          <w:tcPr>
            <w:tcW w:w="4768" w:type="dxa"/>
          </w:tcPr>
          <w:p w14:paraId="62462D61" w14:textId="3F9334B0" w:rsidR="001C5FEC" w:rsidRDefault="001C5FEC" w:rsidP="00F776A8">
            <w:pPr>
              <w:cnfStyle w:val="000000000000" w:firstRow="0" w:lastRow="0" w:firstColumn="0" w:lastColumn="0" w:oddVBand="0" w:evenVBand="0" w:oddHBand="0" w:evenHBand="0" w:firstRowFirstColumn="0" w:firstRowLastColumn="0" w:lastRowFirstColumn="0" w:lastRowLastColumn="0"/>
            </w:pPr>
            <w:r>
              <w:t xml:space="preserve">Number of events to process in a single batch. Note that this number can be increased </w:t>
            </w:r>
            <w:r w:rsidR="00CE5877">
              <w:t xml:space="preserve">allowing for greater </w:t>
            </w:r>
            <w:r>
              <w:t>throughput at the expense of load.</w:t>
            </w:r>
          </w:p>
        </w:tc>
      </w:tr>
      <w:tr w:rsidR="001C5FEC" w14:paraId="778F5A30" w14:textId="77777777" w:rsidTr="001C5FEC">
        <w:tc>
          <w:tcPr>
            <w:cnfStyle w:val="001000000000" w:firstRow="0" w:lastRow="0" w:firstColumn="1" w:lastColumn="0" w:oddVBand="0" w:evenVBand="0" w:oddHBand="0" w:evenHBand="0" w:firstRowFirstColumn="0" w:firstRowLastColumn="0" w:lastRowFirstColumn="0" w:lastRowLastColumn="0"/>
            <w:tcW w:w="1271" w:type="dxa"/>
          </w:tcPr>
          <w:p w14:paraId="12967F74" w14:textId="77777777" w:rsidR="001C5FEC" w:rsidRDefault="001C5FEC" w:rsidP="00F776A8">
            <w:r>
              <w:t>Process Interval Seconds</w:t>
            </w:r>
          </w:p>
        </w:tc>
        <w:tc>
          <w:tcPr>
            <w:tcW w:w="1134" w:type="dxa"/>
          </w:tcPr>
          <w:p w14:paraId="32A44BA6"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Yes</w:t>
            </w:r>
          </w:p>
        </w:tc>
        <w:tc>
          <w:tcPr>
            <w:tcW w:w="1843" w:type="dxa"/>
          </w:tcPr>
          <w:p w14:paraId="63F6F638"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5</w:t>
            </w:r>
          </w:p>
        </w:tc>
        <w:tc>
          <w:tcPr>
            <w:tcW w:w="4768" w:type="dxa"/>
          </w:tcPr>
          <w:p w14:paraId="1450B729" w14:textId="77777777" w:rsidR="001C5FEC" w:rsidRDefault="001C5FEC" w:rsidP="00F776A8">
            <w:pPr>
              <w:cnfStyle w:val="000000000000" w:firstRow="0" w:lastRow="0" w:firstColumn="0" w:lastColumn="0" w:oddVBand="0" w:evenVBand="0" w:oddHBand="0" w:evenHBand="0" w:firstRowFirstColumn="0" w:firstRowLastColumn="0" w:lastRowFirstColumn="0" w:lastRowLastColumn="0"/>
            </w:pPr>
            <w:r>
              <w:t>Number of seconds to wait before polling for new outbox events.</w:t>
            </w:r>
          </w:p>
        </w:tc>
      </w:tr>
    </w:tbl>
    <w:p w14:paraId="5183C96A" w14:textId="77777777" w:rsidR="001C5FEC" w:rsidRDefault="001C5FEC" w:rsidP="001C5FEC"/>
    <w:p w14:paraId="47D2C997" w14:textId="5C9AC0EB" w:rsidR="001C5FEC" w:rsidRDefault="001C5FEC" w:rsidP="001C5FEC">
      <w:r w:rsidRPr="003045DF">
        <w:t>Select the connector type for your integration purposes and provid</w:t>
      </w:r>
      <w:r>
        <w:t>e the required parameters as listed in usage.</w:t>
      </w:r>
      <w:r w:rsidRPr="003045DF">
        <w:t xml:space="preserve"> Save your agent and you will be taken</w:t>
      </w:r>
      <w:r w:rsidR="00A04DDB">
        <w:t xml:space="preserve"> to</w:t>
      </w:r>
      <w:r w:rsidRPr="003045DF">
        <w:t xml:space="preserve"> the agent page.</w:t>
      </w:r>
    </w:p>
    <w:p w14:paraId="7C8C76C6" w14:textId="77777777" w:rsidR="001C5FEC" w:rsidRDefault="001C5FEC" w:rsidP="001C5FEC">
      <w:pPr>
        <w:pStyle w:val="Heading1"/>
      </w:pPr>
      <w:r>
        <w:t>Copy registration key</w:t>
      </w:r>
    </w:p>
    <w:p w14:paraId="33B590BA" w14:textId="4CF35173" w:rsidR="001C5FEC" w:rsidRDefault="001C5FEC" w:rsidP="001C5FEC">
      <w:r w:rsidRPr="00B124CC">
        <w:t xml:space="preserve">Once the agent is registered, the </w:t>
      </w:r>
      <w:r>
        <w:t>agent</w:t>
      </w:r>
      <w:ins w:id="22" w:author="Aieat Assam" w:date="2023-09-06T08:27:00Z">
        <w:r w:rsidR="67441C26">
          <w:t>’</w:t>
        </w:r>
      </w:ins>
      <w:r>
        <w:t>s</w:t>
      </w:r>
      <w:r w:rsidRPr="00B124CC">
        <w:t xml:space="preserve"> key can be copied from the top of page.</w:t>
      </w:r>
      <w:r w:rsidR="0077492C">
        <w:t xml:space="preserve"> The registration key is a </w:t>
      </w:r>
      <w:r w:rsidR="00986B43">
        <w:t>one-time</w:t>
      </w:r>
      <w:r w:rsidR="0077492C">
        <w:t xml:space="preserve"> key used to </w:t>
      </w:r>
      <w:r w:rsidR="00B31364">
        <w:t>setup the physical installation with the agent’s configuration.</w:t>
      </w:r>
      <w:r w:rsidR="00303D29">
        <w:t xml:space="preserve"> Once registration has been done, the agent will be tied to </w:t>
      </w:r>
      <w:r w:rsidR="00C171BA">
        <w:t>its</w:t>
      </w:r>
      <w:r w:rsidR="00303D29">
        <w:t xml:space="preserve"> virtual representation in the front-end.</w:t>
      </w:r>
    </w:p>
    <w:p w14:paraId="577E00B7" w14:textId="77777777" w:rsidR="001C5FEC" w:rsidRDefault="001C5FEC" w:rsidP="001C5FEC">
      <w:r w:rsidRPr="005347AB">
        <w:rPr>
          <w:noProof/>
        </w:rPr>
        <w:drawing>
          <wp:inline distT="0" distB="0" distL="0" distR="0" wp14:anchorId="61222639" wp14:editId="762136BD">
            <wp:extent cx="5731510" cy="1671955"/>
            <wp:effectExtent l="0" t="0" r="254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6"/>
                    <a:stretch>
                      <a:fillRect/>
                    </a:stretch>
                  </pic:blipFill>
                  <pic:spPr>
                    <a:xfrm>
                      <a:off x="0" y="0"/>
                      <a:ext cx="5731510" cy="1671955"/>
                    </a:xfrm>
                    <a:prstGeom prst="rect">
                      <a:avLst/>
                    </a:prstGeom>
                  </pic:spPr>
                </pic:pic>
              </a:graphicData>
            </a:graphic>
          </wp:inline>
        </w:drawing>
      </w:r>
    </w:p>
    <w:p w14:paraId="17EE61D2" w14:textId="77777777" w:rsidR="001C5FEC" w:rsidRDefault="001C5FEC" w:rsidP="001C5FEC">
      <w:r>
        <w:t>Copy the “registration key” to the clipboard, using the button next to “registration key”.</w:t>
      </w:r>
    </w:p>
    <w:p w14:paraId="2F2B7A00" w14:textId="2D7BC12C" w:rsidR="00CB2AC6" w:rsidRDefault="00CB2AC6">
      <w:r>
        <w:br w:type="page"/>
      </w:r>
    </w:p>
    <w:p w14:paraId="31F41B22" w14:textId="77777777" w:rsidR="001C5FEC" w:rsidRDefault="001C5FEC" w:rsidP="001C5FEC">
      <w:pPr>
        <w:pStyle w:val="Heading1"/>
      </w:pPr>
      <w:r>
        <w:t>Install the Agent</w:t>
      </w:r>
    </w:p>
    <w:p w14:paraId="7CC1A59D" w14:textId="77777777" w:rsidR="001C5FEC" w:rsidRPr="00CA793D" w:rsidRDefault="001C5FEC" w:rsidP="001C5FEC">
      <w:r>
        <w:t>The next stage is to download the agent.</w:t>
      </w:r>
    </w:p>
    <w:p w14:paraId="2BFB7611" w14:textId="77777777" w:rsidR="001C5FEC" w:rsidRPr="00605DE2" w:rsidRDefault="001C5FEC" w:rsidP="001C5FEC">
      <w:r w:rsidRPr="00CA793D">
        <w:rPr>
          <w:noProof/>
        </w:rPr>
        <w:drawing>
          <wp:inline distT="0" distB="0" distL="0" distR="0" wp14:anchorId="733DEF49" wp14:editId="2A11C2D3">
            <wp:extent cx="5731510" cy="3302000"/>
            <wp:effectExtent l="0" t="0" r="254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7"/>
                    <a:stretch>
                      <a:fillRect/>
                    </a:stretch>
                  </pic:blipFill>
                  <pic:spPr>
                    <a:xfrm>
                      <a:off x="0" y="0"/>
                      <a:ext cx="5731510" cy="3302000"/>
                    </a:xfrm>
                    <a:prstGeom prst="rect">
                      <a:avLst/>
                    </a:prstGeom>
                  </pic:spPr>
                </pic:pic>
              </a:graphicData>
            </a:graphic>
          </wp:inline>
        </w:drawing>
      </w:r>
    </w:p>
    <w:p w14:paraId="68ED31BB" w14:textId="77777777" w:rsidR="001C5FEC" w:rsidRDefault="001C5FEC" w:rsidP="001C5FEC">
      <w:r>
        <w:t>Select your platform and runtime, for example Windows and select the latest version.</w:t>
      </w:r>
    </w:p>
    <w:p w14:paraId="6E99BEAE" w14:textId="77777777" w:rsidR="001C5FEC" w:rsidRDefault="001C5FEC" w:rsidP="001C5FEC">
      <w:r>
        <w:t>For Windows, you have the option of either downloading a standalone agent or using the Windows installer.</w:t>
      </w:r>
    </w:p>
    <w:p w14:paraId="1B34FAB2" w14:textId="4F100780" w:rsidR="001C5FEC" w:rsidRDefault="001C5FEC" w:rsidP="001C5FEC">
      <w:r>
        <w:t xml:space="preserve">The installer allows you </w:t>
      </w:r>
      <w:r w:rsidR="00D3316C">
        <w:t xml:space="preserve">to </w:t>
      </w:r>
      <w:r>
        <w:t>setup agents as Windows services using a</w:t>
      </w:r>
      <w:r w:rsidR="005C40A7">
        <w:t>n additional</w:t>
      </w:r>
      <w:r>
        <w:t xml:space="preserve"> management tool to configure them. Alternatively, if you are simply testing or developing the standalone agent can be downloaded and </w:t>
      </w:r>
      <w:ins w:id="23" w:author="Aieat Assam" w:date="2023-09-06T08:27:00Z">
        <w:r w:rsidR="3E0C2DFA">
          <w:t>run</w:t>
        </w:r>
      </w:ins>
      <w:r>
        <w:t xml:space="preserve"> instead.</w:t>
      </w:r>
    </w:p>
    <w:p w14:paraId="508C1A9B" w14:textId="29E59BCE" w:rsidR="00A94611" w:rsidRDefault="00A94611">
      <w:r>
        <w:br w:type="page"/>
      </w:r>
    </w:p>
    <w:p w14:paraId="5A823E47" w14:textId="77777777" w:rsidR="001C5FEC" w:rsidRDefault="001C5FEC" w:rsidP="001C5FEC">
      <w:pPr>
        <w:pStyle w:val="Heading2"/>
      </w:pPr>
      <w:r>
        <w:t>Setup CLI (Standalone)</w:t>
      </w:r>
    </w:p>
    <w:p w14:paraId="519C0BCC" w14:textId="77777777" w:rsidR="001C5FEC" w:rsidRDefault="001C5FEC" w:rsidP="001C5FEC">
      <w:r>
        <w:t>Download the agent using the “Download Agent” button.</w:t>
      </w:r>
    </w:p>
    <w:p w14:paraId="6A7D816D" w14:textId="77777777" w:rsidR="001C5FEC" w:rsidRDefault="001C5FEC" w:rsidP="001C5FEC">
      <w:r>
        <w:t>Extract the files to a directory, for example “C:\</w:t>
      </w:r>
      <w:proofErr w:type="spellStart"/>
      <w:r>
        <w:t>DataFabricAgent</w:t>
      </w:r>
      <w:proofErr w:type="spellEnd"/>
      <w:r>
        <w:t>”</w:t>
      </w:r>
    </w:p>
    <w:p w14:paraId="6BDB1726" w14:textId="77777777" w:rsidR="001C5FEC" w:rsidRDefault="001C5FEC" w:rsidP="001C5FEC">
      <w:r>
        <w:t>Launch "Epicor.DataFabric.Agent.exe", at this point it will ask you for the registration key:</w:t>
      </w:r>
    </w:p>
    <w:p w14:paraId="4F1403DD" w14:textId="77777777" w:rsidR="001C5FEC" w:rsidRDefault="001C5FEC" w:rsidP="001C5FEC">
      <w:r>
        <w:rPr>
          <w:noProof/>
        </w:rPr>
        <w:drawing>
          <wp:inline distT="0" distB="0" distL="0" distR="0" wp14:anchorId="066BE382" wp14:editId="7403B74F">
            <wp:extent cx="5724525" cy="2990850"/>
            <wp:effectExtent l="0" t="0" r="9525" b="0"/>
            <wp:docPr id="10" name="Picture 10"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computer erro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4DE52740" w14:textId="117CB0F6" w:rsidR="001C5FEC" w:rsidRDefault="008B48A7" w:rsidP="001C5FEC">
      <w:r>
        <w:t>Paste</w:t>
      </w:r>
      <w:r w:rsidR="001C5FEC">
        <w:t xml:space="preserve"> the registration key in from the previous step and press enter</w:t>
      </w:r>
      <w:ins w:id="24" w:author="Aieat Assam" w:date="2023-09-06T08:28:00Z">
        <w:r w:rsidR="4F3658FC">
          <w:t>. On successfully validating the registration key with Data Fabric</w:t>
        </w:r>
      </w:ins>
      <w:del w:id="25" w:author="Aieat Assam" w:date="2023-09-06T08:28:00Z">
        <w:r w:rsidR="001C5FEC">
          <w:delText>, at this point</w:delText>
        </w:r>
      </w:del>
      <w:r w:rsidR="001C5FEC">
        <w:t xml:space="preserve"> the agent will be fully registered and should then start communicating with the API.</w:t>
      </w:r>
      <w:ins w:id="26" w:author="Aieat Assam" w:date="2023-09-06T08:28:00Z">
        <w:r w:rsidR="607E09E7">
          <w:t xml:space="preserve"> Please be aware that age</w:t>
        </w:r>
      </w:ins>
      <w:ins w:id="27" w:author="Aieat Assam" w:date="2023-09-06T08:29:00Z">
        <w:r w:rsidR="607E09E7">
          <w:t>nts cannot be used across deployments – so download production agents to use for production and download development/</w:t>
        </w:r>
        <w:proofErr w:type="spellStart"/>
        <w:r w:rsidR="607E09E7">
          <w:t>vNext</w:t>
        </w:r>
        <w:proofErr w:type="spellEnd"/>
        <w:r w:rsidR="607E09E7">
          <w:t xml:space="preserve"> agents for use with development version of Data Fabric.</w:t>
        </w:r>
      </w:ins>
    </w:p>
    <w:p w14:paraId="6B1FA6A7" w14:textId="205BDBC6" w:rsidR="001C5FEC" w:rsidRDefault="001C5FEC" w:rsidP="001C5FEC">
      <w:r>
        <w:t xml:space="preserve">Note </w:t>
      </w:r>
      <w:ins w:id="28" w:author="Aieat Assam" w:date="2023-09-06T08:29:00Z">
        <w:r w:rsidR="2433FFA1">
          <w:t>also</w:t>
        </w:r>
        <w:r>
          <w:t xml:space="preserve"> </w:t>
        </w:r>
      </w:ins>
      <w:r>
        <w:t>that the registration key does not need to be kept, on</w:t>
      </w:r>
      <w:r w:rsidR="00394D75">
        <w:t>c</w:t>
      </w:r>
      <w:r>
        <w:t>e an agent is registered the key is no longer valid. If you require re-registering an agent, simply go back to the agent page and click “unregister” to generate a new registration key.</w:t>
      </w:r>
      <w:ins w:id="29" w:author="Aieat Assam" w:date="2023-09-06T08:30:00Z">
        <w:r w:rsidR="28F6C663">
          <w:t xml:space="preserve"> Doing this will invalidate existing agent connection though.</w:t>
        </w:r>
      </w:ins>
    </w:p>
    <w:p w14:paraId="7D32DD7A" w14:textId="236794E5" w:rsidR="004F4866" w:rsidRDefault="004F4866">
      <w:pPr>
        <w:rPr>
          <w:rFonts w:ascii="Arial" w:eastAsiaTheme="majorEastAsia" w:hAnsi="Arial" w:cstheme="majorBidi"/>
          <w:color w:val="025064" w:themeColor="text1"/>
          <w:sz w:val="32"/>
          <w:szCs w:val="26"/>
        </w:rPr>
      </w:pPr>
      <w:r>
        <w:br w:type="page"/>
      </w:r>
    </w:p>
    <w:p w14:paraId="38493DCB" w14:textId="45E4FFB7" w:rsidR="001C5FEC" w:rsidRDefault="001C5FEC" w:rsidP="001C5FEC">
      <w:pPr>
        <w:pStyle w:val="Heading2"/>
      </w:pPr>
      <w:r>
        <w:t>Setup Installer</w:t>
      </w:r>
    </w:p>
    <w:p w14:paraId="6CD46897" w14:textId="0DB8BFF4" w:rsidR="001C5FEC" w:rsidRDefault="3919963D" w:rsidP="001C5FEC">
      <w:ins w:id="30" w:author="Aieat Assam" w:date="2023-09-06T08:30:00Z">
        <w:r>
          <w:t>As an alternative to running the agent as standalone</w:t>
        </w:r>
      </w:ins>
      <w:ins w:id="31" w:author="Aieat Assam" w:date="2023-09-06T08:56:00Z">
        <w:r w:rsidR="361D9B50">
          <w:t xml:space="preserve">, it can be deployed through MSI installer. To begin, </w:t>
        </w:r>
      </w:ins>
      <w:del w:id="32" w:author="Aieat Assam" w:date="2023-09-06T08:56:00Z">
        <w:r w:rsidR="001C5FEC" w:rsidDel="001C5FEC">
          <w:delText>D</w:delText>
        </w:r>
      </w:del>
      <w:ins w:id="33" w:author="Aieat Assam" w:date="2023-09-06T08:57:00Z">
        <w:r w:rsidR="37129F7C">
          <w:t>d</w:t>
        </w:r>
      </w:ins>
      <w:r w:rsidR="001C5FEC">
        <w:t>ownload the agent using the “Download Windows Installer” button.</w:t>
      </w:r>
    </w:p>
    <w:p w14:paraId="2BBD4C83" w14:textId="77777777" w:rsidR="001C5FEC" w:rsidRDefault="001C5FEC" w:rsidP="001C5FEC">
      <w:r>
        <w:t>Once downloaded, run the installer.</w:t>
      </w:r>
    </w:p>
    <w:p w14:paraId="182D078C" w14:textId="77777777" w:rsidR="001C5FEC" w:rsidRDefault="001C5FEC" w:rsidP="001C5FEC">
      <w:r>
        <w:rPr>
          <w:noProof/>
        </w:rPr>
        <w:drawing>
          <wp:inline distT="0" distB="0" distL="0" distR="0" wp14:anchorId="4D9C3DAC" wp14:editId="7DF6BF94">
            <wp:extent cx="4714875" cy="3686175"/>
            <wp:effectExtent l="0" t="0" r="9525" b="952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9"/>
                    <a:stretch>
                      <a:fillRect/>
                    </a:stretch>
                  </pic:blipFill>
                  <pic:spPr>
                    <a:xfrm>
                      <a:off x="0" y="0"/>
                      <a:ext cx="4714875" cy="3686175"/>
                    </a:xfrm>
                    <a:prstGeom prst="rect">
                      <a:avLst/>
                    </a:prstGeom>
                  </pic:spPr>
                </pic:pic>
              </a:graphicData>
            </a:graphic>
          </wp:inline>
        </w:drawing>
      </w:r>
    </w:p>
    <w:p w14:paraId="1287440E" w14:textId="77777777" w:rsidR="001C5FEC" w:rsidRDefault="001C5FEC" w:rsidP="001C5FEC">
      <w:r>
        <w:t>You have the option to install with or without a Windows service.</w:t>
      </w:r>
    </w:p>
    <w:p w14:paraId="6A4A776B" w14:textId="77777777" w:rsidR="001C5FEC" w:rsidRDefault="001C5FEC" w:rsidP="001C5FEC">
      <w:r>
        <w:rPr>
          <w:noProof/>
        </w:rPr>
        <w:drawing>
          <wp:inline distT="0" distB="0" distL="0" distR="0" wp14:anchorId="7E2097A2" wp14:editId="43662041">
            <wp:extent cx="4714875" cy="3686175"/>
            <wp:effectExtent l="0" t="0" r="9525" b="952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30"/>
                    <a:stretch>
                      <a:fillRect/>
                    </a:stretch>
                  </pic:blipFill>
                  <pic:spPr>
                    <a:xfrm>
                      <a:off x="0" y="0"/>
                      <a:ext cx="4714875" cy="3686175"/>
                    </a:xfrm>
                    <a:prstGeom prst="rect">
                      <a:avLst/>
                    </a:prstGeom>
                  </pic:spPr>
                </pic:pic>
              </a:graphicData>
            </a:graphic>
          </wp:inline>
        </w:drawing>
      </w:r>
    </w:p>
    <w:p w14:paraId="45D435C3" w14:textId="6EF35A01" w:rsidR="001C5FEC" w:rsidRDefault="001C5FEC" w:rsidP="001C5FEC">
      <w:pPr>
        <w:jc w:val="both"/>
      </w:pPr>
      <w:r>
        <w:t xml:space="preserve">Provide a name for the agent, this does not necessarily need to be the same as the </w:t>
      </w:r>
      <w:r w:rsidR="00485EE9">
        <w:t>agent’s</w:t>
      </w:r>
      <w:r>
        <w:t xml:space="preserve"> name, this is just an identifier for the Windows Service that gets installed.</w:t>
      </w:r>
      <w:ins w:id="34" w:author="Aieat Assam" w:date="2023-09-06T08:57:00Z">
        <w:r w:rsidR="7F174C75">
          <w:t xml:space="preserve"> Typically name will help identify what the agent is intended for – so this could be name of the ERP deployment, such as “Live”, “Pilot” or another identification of the intend</w:t>
        </w:r>
      </w:ins>
      <w:ins w:id="35" w:author="Aieat Assam" w:date="2023-09-06T08:58:00Z">
        <w:r w:rsidR="7F174C75">
          <w:t>ed purpose of this agent.</w:t>
        </w:r>
      </w:ins>
    </w:p>
    <w:p w14:paraId="791F5746" w14:textId="77777777" w:rsidR="001C5FEC" w:rsidRDefault="001C5FEC" w:rsidP="001C5FEC">
      <w:pPr>
        <w:jc w:val="both"/>
      </w:pPr>
      <w:r>
        <w:t xml:space="preserve">Enter the registration key from the step when you created the agent. </w:t>
      </w:r>
    </w:p>
    <w:p w14:paraId="426405AD" w14:textId="2B9A7E3F" w:rsidR="001C5FEC" w:rsidRPr="00652F4D" w:rsidRDefault="001C5FEC" w:rsidP="001C5FEC">
      <w:pPr>
        <w:jc w:val="both"/>
      </w:pPr>
      <w:r>
        <w:t xml:space="preserve">Optionally you can provide a Windows username and password. The service will then run under those credentials rather than the standard Windows </w:t>
      </w:r>
      <w:del w:id="36" w:author="Aieat Assam" w:date="2023-09-06T08:58:00Z">
        <w:r>
          <w:delText xml:space="preserve">service </w:delText>
        </w:r>
      </w:del>
      <w:ins w:id="37" w:author="Aieat Assam" w:date="2023-09-06T08:58:00Z">
        <w:r w:rsidR="457D5B23">
          <w:t xml:space="preserve">local service </w:t>
        </w:r>
      </w:ins>
      <w:r>
        <w:t>account</w:t>
      </w:r>
      <w:ins w:id="38" w:author="Aieat Assam" w:date="2023-09-06T08:58:00Z">
        <w:r w:rsidR="0D763AF9">
          <w:t xml:space="preserve"> that is used if credentials are left blank</w:t>
        </w:r>
      </w:ins>
      <w:r>
        <w:t>.</w:t>
      </w:r>
    </w:p>
    <w:p w14:paraId="123A9165" w14:textId="3E61D712" w:rsidR="001C5FEC" w:rsidRDefault="001C5FEC" w:rsidP="001C5FEC">
      <w:pPr>
        <w:jc w:val="both"/>
        <w:rPr>
          <w:i/>
          <w:iCs/>
        </w:rPr>
      </w:pPr>
      <w:r w:rsidRPr="00652F4D">
        <w:rPr>
          <w:i/>
          <w:iCs/>
        </w:rPr>
        <w:t xml:space="preserve">Note that if you skip this step, you can </w:t>
      </w:r>
      <w:ins w:id="39" w:author="Aieat Assam" w:date="2023-09-06T08:58:00Z">
        <w:r w:rsidR="1E7EA0D0" w:rsidRPr="4FC26682">
          <w:rPr>
            <w:i/>
            <w:iCs/>
          </w:rPr>
          <w:t xml:space="preserve">still </w:t>
        </w:r>
      </w:ins>
      <w:r w:rsidRPr="00652F4D">
        <w:rPr>
          <w:i/>
          <w:iCs/>
        </w:rPr>
        <w:t>always run the “manager” afterwards to create the service</w:t>
      </w:r>
      <w:ins w:id="40" w:author="Aieat Assam" w:date="2023-09-06T08:58:00Z">
        <w:r w:rsidR="58D479C6" w:rsidRPr="4FC26682">
          <w:rPr>
            <w:i/>
            <w:iCs/>
          </w:rPr>
          <w:t xml:space="preserve"> as </w:t>
        </w:r>
        <w:proofErr w:type="spellStart"/>
        <w:r w:rsidR="58D479C6" w:rsidRPr="4FC26682">
          <w:rPr>
            <w:i/>
            <w:iCs/>
          </w:rPr>
          <w:t>descibed</w:t>
        </w:r>
        <w:proofErr w:type="spellEnd"/>
        <w:r w:rsidR="58D479C6" w:rsidRPr="4FC26682">
          <w:rPr>
            <w:i/>
            <w:iCs/>
          </w:rPr>
          <w:t xml:space="preserve"> later in this document</w:t>
        </w:r>
      </w:ins>
      <w:r w:rsidRPr="00652F4D">
        <w:rPr>
          <w:i/>
          <w:iCs/>
        </w:rPr>
        <w:t>.</w:t>
      </w:r>
    </w:p>
    <w:p w14:paraId="6BE89778" w14:textId="77777777" w:rsidR="001C5FEC" w:rsidRDefault="001C5FEC" w:rsidP="001C5FEC">
      <w:pPr>
        <w:jc w:val="both"/>
      </w:pPr>
      <w:r>
        <w:t>Click confirm, then click next and install the agent.</w:t>
      </w:r>
    </w:p>
    <w:p w14:paraId="5507D73F" w14:textId="77777777" w:rsidR="001C5FEC" w:rsidRDefault="001C5FEC" w:rsidP="001C5FEC">
      <w:pPr>
        <w:jc w:val="both"/>
      </w:pPr>
      <w:r>
        <w:t>Once installed, the service will run in the background. It can be stopped or deleted through the Data Fabric Manager tool.</w:t>
      </w:r>
    </w:p>
    <w:p w14:paraId="5CEE694D" w14:textId="414A9194" w:rsidR="00D63A45" w:rsidRDefault="00D63A45">
      <w:pPr>
        <w:rPr>
          <w:rFonts w:ascii="Arial" w:eastAsia="Calibri" w:hAnsi="Arial" w:cs="Times New Roman"/>
          <w:color w:val="025064" w:themeColor="text1"/>
          <w:sz w:val="40"/>
          <w:szCs w:val="44"/>
        </w:rPr>
      </w:pPr>
      <w:r>
        <w:br w:type="page"/>
      </w:r>
    </w:p>
    <w:p w14:paraId="28D96115" w14:textId="2973DCE8" w:rsidR="001C5FEC" w:rsidRDefault="001C5FEC" w:rsidP="001C5FEC">
      <w:pPr>
        <w:pStyle w:val="Heading1"/>
      </w:pPr>
      <w:r>
        <w:t>Using the Manager</w:t>
      </w:r>
    </w:p>
    <w:p w14:paraId="366E2A43" w14:textId="792E05BA" w:rsidR="001C5FEC" w:rsidRDefault="00FF4C4D" w:rsidP="001C5FEC">
      <w:r>
        <w:t>Alongside the agent, the</w:t>
      </w:r>
      <w:r w:rsidR="001C5FEC">
        <w:t xml:space="preserve"> installer also includes a </w:t>
      </w:r>
      <w:ins w:id="41" w:author="Aieat Assam" w:date="2023-09-06T08:59:00Z">
        <w:r w:rsidR="7DD11368">
          <w:t xml:space="preserve">service </w:t>
        </w:r>
      </w:ins>
      <w:r w:rsidR="001C5FEC">
        <w:t>management tool, that can be used to add agents as Windows services and manage them within the same installation. This tool can be used as either a CLI or in terminal mode. Note that th</w:t>
      </w:r>
      <w:r w:rsidR="00DE7451">
        <w:t>is</w:t>
      </w:r>
      <w:r w:rsidR="001C5FEC">
        <w:t xml:space="preserve"> manager</w:t>
      </w:r>
      <w:r w:rsidR="00DE7451">
        <w:t xml:space="preserve"> tool</w:t>
      </w:r>
      <w:r w:rsidR="001C5FEC">
        <w:t xml:space="preserve"> </w:t>
      </w:r>
      <w:r w:rsidR="008C0A95">
        <w:t>needs to be ran elevated</w:t>
      </w:r>
      <w:r w:rsidR="001C5FEC">
        <w:t xml:space="preserve">, since it needs </w:t>
      </w:r>
      <w:del w:id="42" w:author="Aieat Assam" w:date="2023-09-06T08:59:00Z">
        <w:r w:rsidR="001C5FEC">
          <w:delText xml:space="preserve">special </w:delText>
        </w:r>
      </w:del>
      <w:ins w:id="43" w:author="Aieat Assam" w:date="2023-09-06T08:59:00Z">
        <w:r w:rsidR="1B575ABE">
          <w:t xml:space="preserve">elevated </w:t>
        </w:r>
      </w:ins>
      <w:r w:rsidR="001C5FEC">
        <w:t>access to create and control Windows services.</w:t>
      </w:r>
    </w:p>
    <w:p w14:paraId="3B5818B1" w14:textId="77777777" w:rsidR="001C5FEC" w:rsidRDefault="001C5FEC" w:rsidP="001C5FEC">
      <w:r>
        <w:rPr>
          <w:noProof/>
        </w:rPr>
        <w:drawing>
          <wp:inline distT="0" distB="0" distL="0" distR="0" wp14:anchorId="3FF047F0" wp14:editId="0004925D">
            <wp:extent cx="5731510" cy="3050540"/>
            <wp:effectExtent l="0" t="0" r="2540" b="0"/>
            <wp:docPr id="19" name="Picture 19"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mputer screen shot of a blue screen&#10;&#10;Description automatically generated"/>
                    <pic:cNvPicPr/>
                  </pic:nvPicPr>
                  <pic:blipFill>
                    <a:blip r:embed="rId31"/>
                    <a:stretch>
                      <a:fillRect/>
                    </a:stretch>
                  </pic:blipFill>
                  <pic:spPr>
                    <a:xfrm>
                      <a:off x="0" y="0"/>
                      <a:ext cx="5731510" cy="3050540"/>
                    </a:xfrm>
                    <a:prstGeom prst="rect">
                      <a:avLst/>
                    </a:prstGeom>
                  </pic:spPr>
                </pic:pic>
              </a:graphicData>
            </a:graphic>
          </wp:inline>
        </w:drawing>
      </w:r>
    </w:p>
    <w:p w14:paraId="6BEB2230" w14:textId="77777777" w:rsidR="00F70FC5" w:rsidRDefault="00F70FC5">
      <w:pPr>
        <w:rPr>
          <w:rFonts w:ascii="Arial" w:eastAsiaTheme="majorEastAsia" w:hAnsi="Arial" w:cstheme="majorBidi"/>
          <w:color w:val="025064" w:themeColor="text1"/>
          <w:sz w:val="32"/>
          <w:szCs w:val="26"/>
        </w:rPr>
      </w:pPr>
      <w:r>
        <w:br w:type="page"/>
      </w:r>
    </w:p>
    <w:p w14:paraId="3DB81BA9" w14:textId="28DE1C29" w:rsidR="001C5FEC" w:rsidRDefault="001C5FEC" w:rsidP="001C5FEC">
      <w:pPr>
        <w:pStyle w:val="Heading2"/>
      </w:pPr>
      <w:r>
        <w:t>Adding a new Agent</w:t>
      </w:r>
    </w:p>
    <w:p w14:paraId="5B0A08AC" w14:textId="77777777" w:rsidR="001C5FEC" w:rsidRDefault="001C5FEC" w:rsidP="001C5FEC">
      <w:r>
        <w:rPr>
          <w:noProof/>
        </w:rPr>
        <w:drawing>
          <wp:inline distT="0" distB="0" distL="0" distR="0" wp14:anchorId="4A6FBAE6" wp14:editId="3B61DD7A">
            <wp:extent cx="5731510" cy="3050540"/>
            <wp:effectExtent l="0" t="0" r="254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32"/>
                    <a:stretch>
                      <a:fillRect/>
                    </a:stretch>
                  </pic:blipFill>
                  <pic:spPr>
                    <a:xfrm>
                      <a:off x="0" y="0"/>
                      <a:ext cx="5731510" cy="3050540"/>
                    </a:xfrm>
                    <a:prstGeom prst="rect">
                      <a:avLst/>
                    </a:prstGeom>
                  </pic:spPr>
                </pic:pic>
              </a:graphicData>
            </a:graphic>
          </wp:inline>
        </w:drawing>
      </w:r>
    </w:p>
    <w:p w14:paraId="2AFB8601" w14:textId="77777777" w:rsidR="001C5FEC" w:rsidRDefault="001C5FEC" w:rsidP="001C5FEC">
      <w:r>
        <w:t>Add a new agent, which will be installed as a Windows service.</w:t>
      </w:r>
    </w:p>
    <w:p w14:paraId="0E508DD6" w14:textId="77777777" w:rsidR="001C5FEC" w:rsidRDefault="001C5FEC" w:rsidP="001C5FEC">
      <w:r>
        <w:t>You must provide the following:</w:t>
      </w:r>
    </w:p>
    <w:p w14:paraId="435E0A6E" w14:textId="3DD7FBAD" w:rsidR="001C5FEC" w:rsidRDefault="001C5FEC" w:rsidP="00761BD1">
      <w:pPr>
        <w:pStyle w:val="Bulletsindented"/>
      </w:pPr>
      <w:r>
        <w:t xml:space="preserve">Name - This name will be used as a reference, it does not need to be the same as the </w:t>
      </w:r>
      <w:r w:rsidR="00722CBD">
        <w:t>agent’s</w:t>
      </w:r>
      <w:r>
        <w:t xml:space="preserve"> </w:t>
      </w:r>
      <w:r w:rsidR="00E71834">
        <w:t>name and</w:t>
      </w:r>
      <w:r>
        <w:t xml:space="preserve"> will be suffixed onto the service.</w:t>
      </w:r>
    </w:p>
    <w:p w14:paraId="09C306F0" w14:textId="77777777" w:rsidR="001C5FEC" w:rsidRDefault="001C5FEC" w:rsidP="00761BD1">
      <w:pPr>
        <w:pStyle w:val="Bulletsindented"/>
      </w:pPr>
      <w:r>
        <w:t>Registration Key - The registration key for the agent.</w:t>
      </w:r>
    </w:p>
    <w:p w14:paraId="19EDEB06" w14:textId="77777777" w:rsidR="001C5FEC" w:rsidRDefault="001C5FEC" w:rsidP="001C5FEC">
      <w:r>
        <w:t>Optionally you can also provide:</w:t>
      </w:r>
    </w:p>
    <w:p w14:paraId="575E03BE" w14:textId="33AE94BB" w:rsidR="001C5FEC" w:rsidRDefault="001C5FEC" w:rsidP="00761BD1">
      <w:pPr>
        <w:pStyle w:val="Bulletsindented"/>
      </w:pPr>
      <w:r>
        <w:t xml:space="preserve">Description – The description can be </w:t>
      </w:r>
      <w:r w:rsidR="00BC0078">
        <w:t>replaced</w:t>
      </w:r>
      <w:r>
        <w:t xml:space="preserve">, and instead you can provide your own. </w:t>
      </w:r>
      <w:r w:rsidR="009D257E">
        <w:t xml:space="preserve">This </w:t>
      </w:r>
      <w:r w:rsidR="00D20AA0">
        <w:t>is the description that will be displayed in Windows Services.</w:t>
      </w:r>
    </w:p>
    <w:p w14:paraId="4CC28390" w14:textId="77777777" w:rsidR="001C5FEC" w:rsidRDefault="001C5FEC" w:rsidP="00761BD1">
      <w:pPr>
        <w:pStyle w:val="Bulletsindented"/>
      </w:pPr>
      <w:r>
        <w:t>Username - A specific Windows user to run the service under.</w:t>
      </w:r>
    </w:p>
    <w:p w14:paraId="5D3E0899" w14:textId="77777777" w:rsidR="001C5FEC" w:rsidRDefault="001C5FEC" w:rsidP="00761BD1">
      <w:pPr>
        <w:pStyle w:val="Bulletsindented"/>
      </w:pPr>
      <w:r>
        <w:t>Password – A password for the Windows user, required when username is supplied.</w:t>
      </w:r>
    </w:p>
    <w:p w14:paraId="5D3C87D6" w14:textId="77777777" w:rsidR="00FA6917" w:rsidRPr="00FA6917" w:rsidRDefault="00FA6917" w:rsidP="00FA6917"/>
    <w:p w14:paraId="4298C306" w14:textId="77777777" w:rsidR="00FA6917" w:rsidRPr="00FA6917" w:rsidRDefault="00FA6917" w:rsidP="00FA6917"/>
    <w:p w14:paraId="0A6E55BB" w14:textId="77777777" w:rsidR="00FA6917" w:rsidRPr="00FA6917" w:rsidRDefault="00FA6917" w:rsidP="00FA6917"/>
    <w:p w14:paraId="153DFA21" w14:textId="77777777" w:rsidR="00FA6917" w:rsidRPr="00FA6917" w:rsidRDefault="00FA6917" w:rsidP="00FA6917"/>
    <w:p w14:paraId="05C21094" w14:textId="77777777" w:rsidR="00FA6917" w:rsidRPr="00FA6917" w:rsidRDefault="00FA6917" w:rsidP="00FA6917"/>
    <w:p w14:paraId="5D008418" w14:textId="77777777" w:rsidR="00FA6917" w:rsidRPr="00FA6917" w:rsidRDefault="00FA6917" w:rsidP="00FA6917"/>
    <w:p w14:paraId="45CC031A" w14:textId="77777777" w:rsidR="00FA6917" w:rsidRPr="00FA6917" w:rsidRDefault="00FA6917" w:rsidP="00FA6917"/>
    <w:p w14:paraId="12296002" w14:textId="5854F016" w:rsidR="00FA6917" w:rsidRPr="00FA6917" w:rsidRDefault="00FA6917" w:rsidP="00FA6917">
      <w:pPr>
        <w:tabs>
          <w:tab w:val="left" w:pos="7845"/>
        </w:tabs>
      </w:pPr>
      <w:r>
        <w:tab/>
      </w:r>
    </w:p>
    <w:p w14:paraId="2FDCB4E4" w14:textId="77777777" w:rsidR="001C5FEC" w:rsidRDefault="001C5FEC" w:rsidP="001C5FEC">
      <w:r>
        <w:rPr>
          <w:noProof/>
        </w:rPr>
        <w:drawing>
          <wp:inline distT="0" distB="0" distL="0" distR="0" wp14:anchorId="347A6371" wp14:editId="5645C2E3">
            <wp:extent cx="5731510" cy="3050540"/>
            <wp:effectExtent l="0" t="0" r="2540"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a:blip r:embed="rId33"/>
                    <a:stretch>
                      <a:fillRect/>
                    </a:stretch>
                  </pic:blipFill>
                  <pic:spPr>
                    <a:xfrm>
                      <a:off x="0" y="0"/>
                      <a:ext cx="5731510" cy="3050540"/>
                    </a:xfrm>
                    <a:prstGeom prst="rect">
                      <a:avLst/>
                    </a:prstGeom>
                  </pic:spPr>
                </pic:pic>
              </a:graphicData>
            </a:graphic>
          </wp:inline>
        </w:drawing>
      </w:r>
    </w:p>
    <w:p w14:paraId="41146A77" w14:textId="77777777" w:rsidR="001C5FEC" w:rsidRDefault="001C5FEC" w:rsidP="001C5FEC"/>
    <w:p w14:paraId="474536B0" w14:textId="77777777" w:rsidR="001C5FEC" w:rsidRDefault="001C5FEC" w:rsidP="001C5FEC">
      <w:r>
        <w:t>Once added, the registered agent will be visible in the list of agents:</w:t>
      </w:r>
      <w:r>
        <w:rPr>
          <w:noProof/>
        </w:rPr>
        <w:drawing>
          <wp:inline distT="0" distB="0" distL="0" distR="0" wp14:anchorId="4D525A54" wp14:editId="6B601683">
            <wp:extent cx="5731510" cy="3050540"/>
            <wp:effectExtent l="0" t="0" r="2540" b="0"/>
            <wp:docPr id="21" name="Picture 2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omputer screen shot of a blue screen&#10;&#10;Description automatically generated"/>
                    <pic:cNvPicPr/>
                  </pic:nvPicPr>
                  <pic:blipFill>
                    <a:blip r:embed="rId34"/>
                    <a:stretch>
                      <a:fillRect/>
                    </a:stretch>
                  </pic:blipFill>
                  <pic:spPr>
                    <a:xfrm>
                      <a:off x="0" y="0"/>
                      <a:ext cx="5731510" cy="3050540"/>
                    </a:xfrm>
                    <a:prstGeom prst="rect">
                      <a:avLst/>
                    </a:prstGeom>
                  </pic:spPr>
                </pic:pic>
              </a:graphicData>
            </a:graphic>
          </wp:inline>
        </w:drawing>
      </w:r>
    </w:p>
    <w:p w14:paraId="454FE783" w14:textId="3D2A497F" w:rsidR="001C5FEC" w:rsidRDefault="00853C8E" w:rsidP="001C5FEC">
      <w:r>
        <w:t xml:space="preserve">The “Status” </w:t>
      </w:r>
      <w:r w:rsidR="005A201B">
        <w:t>as displayed above</w:t>
      </w:r>
      <w:r>
        <w:t xml:space="preserve"> is only the current service status, rather tha</w:t>
      </w:r>
      <w:r w:rsidR="00704567">
        <w:t>n the health status reported and displayed within Data Fabric’s front-end.</w:t>
      </w:r>
    </w:p>
    <w:p w14:paraId="257163CF" w14:textId="77777777" w:rsidR="001C5FEC" w:rsidRDefault="001C5FEC" w:rsidP="001C5FEC"/>
    <w:p w14:paraId="0A0EC02A" w14:textId="77777777" w:rsidR="001C5FEC" w:rsidRDefault="001C5FEC" w:rsidP="001C5FEC"/>
    <w:p w14:paraId="72EEB511" w14:textId="77777777" w:rsidR="001C5FEC" w:rsidRDefault="001C5FEC" w:rsidP="001C5FEC">
      <w:pPr>
        <w:pStyle w:val="Heading2"/>
      </w:pPr>
      <w:r>
        <w:t>Other actions</w:t>
      </w:r>
    </w:p>
    <w:p w14:paraId="4AA534A7" w14:textId="77777777" w:rsidR="001C5FEC" w:rsidRDefault="001C5FEC" w:rsidP="001C5FEC">
      <w:r>
        <w:t>The service can be stopped or started by toggling the status:</w:t>
      </w:r>
      <w:r>
        <w:br/>
      </w:r>
      <w:r>
        <w:rPr>
          <w:noProof/>
        </w:rPr>
        <w:drawing>
          <wp:inline distT="0" distB="0" distL="0" distR="0" wp14:anchorId="604CA32A" wp14:editId="771C5A98">
            <wp:extent cx="5731510" cy="3050540"/>
            <wp:effectExtent l="0" t="0" r="2540" b="0"/>
            <wp:docPr id="22" name="Picture 22"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omputer screen shot of a message&#10;&#10;Description automatically generated"/>
                    <pic:cNvPicPr/>
                  </pic:nvPicPr>
                  <pic:blipFill>
                    <a:blip r:embed="rId35"/>
                    <a:stretch>
                      <a:fillRect/>
                    </a:stretch>
                  </pic:blipFill>
                  <pic:spPr>
                    <a:xfrm>
                      <a:off x="0" y="0"/>
                      <a:ext cx="5731510" cy="3050540"/>
                    </a:xfrm>
                    <a:prstGeom prst="rect">
                      <a:avLst/>
                    </a:prstGeom>
                  </pic:spPr>
                </pic:pic>
              </a:graphicData>
            </a:graphic>
          </wp:inline>
        </w:drawing>
      </w:r>
    </w:p>
    <w:p w14:paraId="23A86B68" w14:textId="7D921260" w:rsidR="00181A61" w:rsidRDefault="001C5FEC" w:rsidP="001C5FEC">
      <w:r>
        <w:t>To delete an agent</w:t>
      </w:r>
      <w:ins w:id="44" w:author="Aieat Assam" w:date="2023-09-06T09:01:00Z">
        <w:r w:rsidR="62DEFEF0">
          <w:t xml:space="preserve"> service</w:t>
        </w:r>
      </w:ins>
      <w:r>
        <w:t>, click on the “Delete” button next to the agent.</w:t>
      </w:r>
    </w:p>
    <w:p w14:paraId="3EE1BEAA" w14:textId="4052450A" w:rsidR="001C5FEC" w:rsidRPr="00DC457F" w:rsidRDefault="001C5FEC" w:rsidP="001C5FEC">
      <w:r>
        <w:t>You can also control the status of all the agents from the buttons above. For further explanation on each action, click the “Help” button.</w:t>
      </w:r>
    </w:p>
    <w:p w14:paraId="36CAB1E4" w14:textId="77777777" w:rsidR="004D4189" w:rsidRDefault="004D4189">
      <w:pPr>
        <w:rPr>
          <w:rFonts w:ascii="Arial" w:eastAsia="Calibri" w:hAnsi="Arial" w:cs="Times New Roman"/>
          <w:color w:val="025064" w:themeColor="text1"/>
          <w:sz w:val="40"/>
          <w:szCs w:val="44"/>
        </w:rPr>
      </w:pPr>
      <w:r>
        <w:br w:type="page"/>
      </w:r>
    </w:p>
    <w:p w14:paraId="755C4AFC" w14:textId="5F0DFDB3" w:rsidR="001C5FEC" w:rsidRDefault="001C5FEC" w:rsidP="001C5FEC">
      <w:pPr>
        <w:pStyle w:val="Heading1"/>
      </w:pPr>
      <w:r>
        <w:t>Troubleshooting</w:t>
      </w:r>
    </w:p>
    <w:p w14:paraId="70B58D78" w14:textId="6C4B3956" w:rsidR="001C5FEC" w:rsidRDefault="001C5FEC" w:rsidP="001C5FEC">
      <w:pPr>
        <w:jc w:val="both"/>
      </w:pPr>
      <w:r>
        <w:t xml:space="preserve">The agent will continuously write Windows logs under application. You can review </w:t>
      </w:r>
      <w:r w:rsidR="00FA2693">
        <w:t>these</w:t>
      </w:r>
      <w:r>
        <w:t xml:space="preserve"> logs through </w:t>
      </w:r>
      <w:r w:rsidR="0013302F">
        <w:t xml:space="preserve">Windows </w:t>
      </w:r>
      <w:r>
        <w:t xml:space="preserve">event viewer </w:t>
      </w:r>
      <w:r w:rsidR="00AC0388">
        <w:t>when</w:t>
      </w:r>
      <w:r w:rsidR="00C83B5A">
        <w:t xml:space="preserve"> you run</w:t>
      </w:r>
      <w:r>
        <w:t xml:space="preserve"> into any problems. The agent will also report its health and telemetry to the Data Fabric frontend </w:t>
      </w:r>
      <w:r w:rsidR="000117D9">
        <w:t>that can be reviewed</w:t>
      </w:r>
      <w:r>
        <w:t xml:space="preserve"> under the agent page.</w:t>
      </w:r>
    </w:p>
    <w:p w14:paraId="00013267" w14:textId="77777777" w:rsidR="001C5FEC" w:rsidRDefault="001C5FEC" w:rsidP="001C5FEC">
      <w:pPr>
        <w:jc w:val="both"/>
      </w:pPr>
      <w:r w:rsidRPr="00110C32">
        <w:rPr>
          <w:noProof/>
        </w:rPr>
        <w:drawing>
          <wp:inline distT="0" distB="0" distL="0" distR="0" wp14:anchorId="15CC7F58" wp14:editId="613E0BD6">
            <wp:extent cx="5731510" cy="4553585"/>
            <wp:effectExtent l="0" t="0" r="2540" b="0"/>
            <wp:docPr id="13" name="Picture 1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graph&#10;&#10;Description automatically generated"/>
                    <pic:cNvPicPr/>
                  </pic:nvPicPr>
                  <pic:blipFill>
                    <a:blip r:embed="rId36"/>
                    <a:stretch>
                      <a:fillRect/>
                    </a:stretch>
                  </pic:blipFill>
                  <pic:spPr>
                    <a:xfrm>
                      <a:off x="0" y="0"/>
                      <a:ext cx="5731510" cy="4553585"/>
                    </a:xfrm>
                    <a:prstGeom prst="rect">
                      <a:avLst/>
                    </a:prstGeom>
                  </pic:spPr>
                </pic:pic>
              </a:graphicData>
            </a:graphic>
          </wp:inline>
        </w:drawing>
      </w:r>
    </w:p>
    <w:p w14:paraId="04F7772E" w14:textId="77777777" w:rsidR="006F7EFB" w:rsidRDefault="006F7EFB">
      <w:pPr>
        <w:rPr>
          <w:rFonts w:ascii="Arial" w:eastAsia="Calibri" w:hAnsi="Arial" w:cs="Times New Roman"/>
          <w:color w:val="025064" w:themeColor="text1"/>
          <w:sz w:val="40"/>
          <w:szCs w:val="44"/>
        </w:rPr>
      </w:pPr>
      <w:r>
        <w:br w:type="page"/>
      </w:r>
    </w:p>
    <w:p w14:paraId="48F74BFF" w14:textId="488A8404" w:rsidR="001C5FEC" w:rsidRDefault="001C5FEC" w:rsidP="001C5FEC">
      <w:pPr>
        <w:pStyle w:val="Heading1"/>
      </w:pPr>
      <w:r>
        <w:t>Routes</w:t>
      </w:r>
    </w:p>
    <w:p w14:paraId="522B406A" w14:textId="77777777" w:rsidR="001C5FEC" w:rsidRDefault="001C5FEC" w:rsidP="001C5FEC">
      <w:r w:rsidRPr="006F6A0D">
        <w:t xml:space="preserve">To receive events from another system, </w:t>
      </w:r>
      <w:r>
        <w:t xml:space="preserve">routes must be configured under an agent. </w:t>
      </w:r>
    </w:p>
    <w:p w14:paraId="605314D9" w14:textId="7D8F47B9" w:rsidR="001C5FEC" w:rsidRDefault="001C5FEC" w:rsidP="001C5FEC">
      <w:r>
        <w:t>It’s important to note that events will always be processed by Data Fabric regardless of whether there is a route configured for them. This is because routes are not created by the producer</w:t>
      </w:r>
      <w:ins w:id="45" w:author="Aieat Assam" w:date="2023-09-06T09:01:00Z">
        <w:r w:rsidR="0C31ECF3">
          <w:t xml:space="preserve"> </w:t>
        </w:r>
      </w:ins>
      <w:ins w:id="46" w:author="Aieat Assam" w:date="2023-09-06T09:02:00Z">
        <w:r w:rsidR="0C31ECF3">
          <w:t>(agent that reads outgoing events from the Outbox)</w:t>
        </w:r>
      </w:ins>
      <w:r>
        <w:t>, but by the consumer(s)</w:t>
      </w:r>
      <w:ins w:id="47" w:author="Aieat Assam" w:date="2023-09-06T09:02:00Z">
        <w:r>
          <w:t xml:space="preserve"> </w:t>
        </w:r>
        <w:r w:rsidR="0A61EB66">
          <w:t>(agent(s) that receive events from producers and write them into the Inbox)</w:t>
        </w:r>
      </w:ins>
      <w:r>
        <w:t xml:space="preserve"> – and the setup of each route might be different between each connection</w:t>
      </w:r>
      <w:del w:id="48" w:author="Aieat Assam" w:date="2023-09-06T09:03:00Z">
        <w:r>
          <w:delText xml:space="preserve"> consuming events by the producer</w:delText>
        </w:r>
      </w:del>
      <w:r>
        <w:t xml:space="preserve">.  </w:t>
      </w:r>
    </w:p>
    <w:p w14:paraId="6E53A9B6" w14:textId="543B2F7E" w:rsidR="001C5FEC" w:rsidRDefault="001C5FEC" w:rsidP="001C5FEC">
      <w:r>
        <w:t>Routes comprise of a source, and destination connection and can be created within the agent page, or on another tab named “Routes”. The routes tab lists all agents for the current tenant, whereas the agent only lists routes that are destined for the specific agent</w:t>
      </w:r>
      <w:ins w:id="49" w:author="Aieat Assam" w:date="2023-09-06T09:03:00Z">
        <w:r w:rsidR="2E3BA772">
          <w:t xml:space="preserve"> being</w:t>
        </w:r>
      </w:ins>
      <w:ins w:id="50" w:author="Aieat Assam" w:date="2023-09-06T09:04:00Z">
        <w:r w:rsidR="2E3BA772">
          <w:t xml:space="preserve"> currently viewed</w:t>
        </w:r>
      </w:ins>
      <w:r>
        <w:t>.</w:t>
      </w:r>
    </w:p>
    <w:p w14:paraId="25396ED9" w14:textId="77777777" w:rsidR="009677CA" w:rsidRDefault="009677CA">
      <w:pPr>
        <w:rPr>
          <w:rFonts w:ascii="Arial" w:eastAsiaTheme="majorEastAsia" w:hAnsi="Arial" w:cstheme="majorBidi"/>
          <w:color w:val="025064" w:themeColor="text1"/>
          <w:sz w:val="32"/>
          <w:szCs w:val="26"/>
        </w:rPr>
      </w:pPr>
      <w:r>
        <w:br w:type="page"/>
      </w:r>
    </w:p>
    <w:p w14:paraId="1AA2A601" w14:textId="4DBEA129" w:rsidR="001C5FEC" w:rsidRDefault="001C5FEC" w:rsidP="001C5FEC">
      <w:pPr>
        <w:pStyle w:val="Heading2"/>
      </w:pPr>
      <w:r>
        <w:t>Creating a route</w:t>
      </w:r>
    </w:p>
    <w:p w14:paraId="6CC723A4" w14:textId="77777777" w:rsidR="001C5FEC" w:rsidRDefault="001C5FEC" w:rsidP="001C5FEC">
      <w:r>
        <w:t>To create a new route, go to the Agent page in the Data Fabric frontend. Scroll down to the “Routes” panel card and click the + icon.</w:t>
      </w:r>
    </w:p>
    <w:p w14:paraId="2EAF3C05" w14:textId="77777777" w:rsidR="001C5FEC" w:rsidRDefault="001C5FEC" w:rsidP="001C5FEC">
      <w:r w:rsidRPr="0061078C">
        <w:rPr>
          <w:noProof/>
        </w:rPr>
        <w:drawing>
          <wp:inline distT="0" distB="0" distL="0" distR="0" wp14:anchorId="24590BC7" wp14:editId="07258E83">
            <wp:extent cx="5731510" cy="1122680"/>
            <wp:effectExtent l="0" t="0" r="2540" b="127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37"/>
                    <a:stretch>
                      <a:fillRect/>
                    </a:stretch>
                  </pic:blipFill>
                  <pic:spPr>
                    <a:xfrm>
                      <a:off x="0" y="0"/>
                      <a:ext cx="5731510" cy="1122680"/>
                    </a:xfrm>
                    <a:prstGeom prst="rect">
                      <a:avLst/>
                    </a:prstGeom>
                  </pic:spPr>
                </pic:pic>
              </a:graphicData>
            </a:graphic>
          </wp:inline>
        </w:drawing>
      </w:r>
    </w:p>
    <w:p w14:paraId="139E65F5" w14:textId="7C45C5AF" w:rsidR="001C5FEC" w:rsidRDefault="001C5FEC" w:rsidP="001C5FEC">
      <w:r>
        <w:t>Depending on your</w:t>
      </w:r>
      <w:r w:rsidR="00385CA5">
        <w:t xml:space="preserve"> browsers tab</w:t>
      </w:r>
      <w:r>
        <w:t xml:space="preserve"> </w:t>
      </w:r>
      <w:r w:rsidR="00385CA5">
        <w:t>width</w:t>
      </w:r>
      <w:r>
        <w:t>, the route will add a new row in the table, or a dialog will pop up as displayed below:</w:t>
      </w:r>
    </w:p>
    <w:p w14:paraId="3EBA2F30" w14:textId="77777777" w:rsidR="001C5FEC" w:rsidRDefault="001C5FEC" w:rsidP="001C5FEC">
      <w:r w:rsidRPr="00503E47">
        <w:rPr>
          <w:noProof/>
        </w:rPr>
        <w:drawing>
          <wp:inline distT="0" distB="0" distL="0" distR="0" wp14:anchorId="46D8FA6D" wp14:editId="0D0C0257">
            <wp:extent cx="5731510" cy="4225925"/>
            <wp:effectExtent l="0" t="0" r="2540" b="317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38"/>
                    <a:stretch>
                      <a:fillRect/>
                    </a:stretch>
                  </pic:blipFill>
                  <pic:spPr>
                    <a:xfrm>
                      <a:off x="0" y="0"/>
                      <a:ext cx="5731510" cy="4225925"/>
                    </a:xfrm>
                    <a:prstGeom prst="rect">
                      <a:avLst/>
                    </a:prstGeom>
                  </pic:spPr>
                </pic:pic>
              </a:graphicData>
            </a:graphic>
          </wp:inline>
        </w:drawing>
      </w:r>
    </w:p>
    <w:p w14:paraId="07B10D59" w14:textId="77777777" w:rsidR="001C5FEC" w:rsidRDefault="001C5FEC" w:rsidP="001C5FEC">
      <w:r>
        <w:t xml:space="preserve">Select, or enter a </w:t>
      </w:r>
      <w:r>
        <w:rPr>
          <w:b/>
          <w:bCs/>
        </w:rPr>
        <w:t>source</w:t>
      </w:r>
      <w:r>
        <w:t xml:space="preserve"> connection. This is the connection you want to receive events from.</w:t>
      </w:r>
    </w:p>
    <w:p w14:paraId="2E59B8B2" w14:textId="723A350E" w:rsidR="001C5FEC" w:rsidRPr="00D3415C" w:rsidRDefault="001C5FEC" w:rsidP="001C5FEC">
      <w:r>
        <w:t xml:space="preserve">Provide a </w:t>
      </w:r>
      <w:r>
        <w:rPr>
          <w:b/>
          <w:bCs/>
        </w:rPr>
        <w:t>source scope</w:t>
      </w:r>
      <w:r>
        <w:t xml:space="preserve">, in some cases this might be blank or empty. Scopes are used as part of the key that makes up an event. This might be the company, site or tenant it was sent from. </w:t>
      </w:r>
    </w:p>
    <w:p w14:paraId="430F4255" w14:textId="77777777" w:rsidR="001C5FEC" w:rsidRDefault="001C5FEC" w:rsidP="001C5FEC">
      <w:r w:rsidRPr="00D3415C">
        <w:rPr>
          <w:noProof/>
        </w:rPr>
        <w:drawing>
          <wp:inline distT="0" distB="0" distL="0" distR="0" wp14:anchorId="20C275CF" wp14:editId="5F2E547F">
            <wp:extent cx="5731510" cy="4270375"/>
            <wp:effectExtent l="0" t="0" r="2540"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39"/>
                    <a:stretch>
                      <a:fillRect/>
                    </a:stretch>
                  </pic:blipFill>
                  <pic:spPr>
                    <a:xfrm>
                      <a:off x="0" y="0"/>
                      <a:ext cx="5731510" cy="4270375"/>
                    </a:xfrm>
                    <a:prstGeom prst="rect">
                      <a:avLst/>
                    </a:prstGeom>
                  </pic:spPr>
                </pic:pic>
              </a:graphicData>
            </a:graphic>
          </wp:inline>
        </w:drawing>
      </w:r>
    </w:p>
    <w:p w14:paraId="3B707D2A" w14:textId="6F370473" w:rsidR="001C5FEC" w:rsidRDefault="001C5FEC" w:rsidP="001C5FEC">
      <w:r>
        <w:t xml:space="preserve">Enter an </w:t>
      </w:r>
      <w:r w:rsidRPr="00593678">
        <w:rPr>
          <w:b/>
          <w:bCs/>
        </w:rPr>
        <w:t>event type</w:t>
      </w:r>
      <w:r>
        <w:t xml:space="preserve">, note this can be a specific event, or a filter, using a wildcard </w:t>
      </w:r>
      <w:r w:rsidR="006A197A" w:rsidRPr="006A197A">
        <w:rPr>
          <w:b/>
          <w:bCs/>
        </w:rPr>
        <w:t>*</w:t>
      </w:r>
      <w:r>
        <w:t xml:space="preserve"> character.</w:t>
      </w:r>
    </w:p>
    <w:p w14:paraId="657E7645" w14:textId="77777777" w:rsidR="001C5FEC" w:rsidRDefault="001C5FEC" w:rsidP="001C5FEC">
      <w:r>
        <w:t>For example, you could specify an event type of “Kinetic.Order_1.0”, allowing you to consume only that specific event, or you could enter “Kinetic.*” which would then allow you to receive events where the event type starts with “Kinetic.”.</w:t>
      </w:r>
    </w:p>
    <w:p w14:paraId="3F8C0FE1" w14:textId="77777777" w:rsidR="001C5FEC" w:rsidRDefault="001C5FEC" w:rsidP="001C5FEC">
      <w:r>
        <w:t xml:space="preserve">Select a </w:t>
      </w:r>
      <w:r>
        <w:rPr>
          <w:b/>
          <w:bCs/>
        </w:rPr>
        <w:t>destination</w:t>
      </w:r>
      <w:r>
        <w:t xml:space="preserve"> connection, note if you only have one connection it will be populated for you automatically.</w:t>
      </w:r>
    </w:p>
    <w:p w14:paraId="7B4A0A45" w14:textId="7F7A340E" w:rsidR="001C5FEC" w:rsidRDefault="001C5FEC" w:rsidP="001C5FEC">
      <w:r>
        <w:t xml:space="preserve">Provide a </w:t>
      </w:r>
      <w:r>
        <w:rPr>
          <w:b/>
          <w:bCs/>
        </w:rPr>
        <w:t>destination scope</w:t>
      </w:r>
      <w:r>
        <w:t xml:space="preserve">, in some cases this might be blank or empty. Scopes are used as part of the key that makes up an event. This might be the company, site or tenant it </w:t>
      </w:r>
      <w:r w:rsidR="00D334BF">
        <w:t>is being sent to.</w:t>
      </w:r>
    </w:p>
    <w:p w14:paraId="6278E99B" w14:textId="2248105B" w:rsidR="001C5FEC" w:rsidRPr="00AC60DC" w:rsidRDefault="001C5FEC" w:rsidP="001C5FEC">
      <w:r>
        <w:rPr>
          <w:b/>
          <w:bCs/>
        </w:rPr>
        <w:t>Action</w:t>
      </w:r>
      <w:r>
        <w:t xml:space="preserve"> can be ignored, currently only “read” type routes are supported.</w:t>
      </w:r>
      <w:ins w:id="51" w:author="Aieat Assam" w:date="2023-09-06T09:05:00Z">
        <w:r w:rsidR="251EDB71">
          <w:t xml:space="preserve"> This is present </w:t>
        </w:r>
      </w:ins>
      <w:ins w:id="52" w:author="Aieat Assam" w:date="2023-09-06T09:06:00Z">
        <w:r w:rsidR="251EDB71">
          <w:t>to enable</w:t>
        </w:r>
      </w:ins>
      <w:ins w:id="53" w:author="Aieat Assam" w:date="2023-09-06T09:05:00Z">
        <w:r w:rsidR="251EDB71">
          <w:t xml:space="preserve"> future capabilities </w:t>
        </w:r>
      </w:ins>
      <w:ins w:id="54" w:author="Aieat Assam" w:date="2023-09-06T09:06:00Z">
        <w:r w:rsidR="251EDB71">
          <w:t>of Data Fabric.</w:t>
        </w:r>
      </w:ins>
    </w:p>
    <w:p w14:paraId="53A6D8EB" w14:textId="77777777" w:rsidR="001C5FEC" w:rsidRPr="00593678" w:rsidRDefault="001C5FEC" w:rsidP="001C5FEC">
      <w:pPr>
        <w:rPr>
          <w:ins w:id="55" w:author="Aieat Assam" w:date="2023-09-06T09:06:00Z"/>
        </w:rPr>
      </w:pPr>
      <w:r>
        <w:t>Once you are happy with your route, click save. Note that any changes made to routes can take up to 5 minutes to come into effect.</w:t>
      </w:r>
    </w:p>
    <w:p w14:paraId="0A2783DC" w14:textId="420192D3" w:rsidR="1D034356" w:rsidRDefault="1D034356" w:rsidP="4FC26682">
      <w:ins w:id="56" w:author="Aieat Assam" w:date="2023-09-06T09:06:00Z">
        <w:r>
          <w:t>Exact details of event types and scopes will be supplied with the documentation of each individual integration.</w:t>
        </w:r>
      </w:ins>
    </w:p>
    <w:p w14:paraId="3816167B" w14:textId="77777777" w:rsidR="00766C91" w:rsidRDefault="00766C91" w:rsidP="004F5633">
      <w:pPr>
        <w:rPr>
          <w:shd w:val="clear" w:color="auto" w:fill="FFFFFF"/>
        </w:rPr>
      </w:pPr>
    </w:p>
    <w:sectPr w:rsidR="00766C91" w:rsidSect="00CA7879">
      <w:headerReference w:type="default" r:id="rId40"/>
      <w:footerReference w:type="default" r:id="rId41"/>
      <w:headerReference w:type="first" r:id="rId42"/>
      <w:pgSz w:w="12240" w:h="15840"/>
      <w:pgMar w:top="1710" w:right="1440" w:bottom="1440" w:left="1440" w:header="720" w:footer="720" w:gutter="0"/>
      <w:pgNumType w:chapStyle="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Guest User" w:date="2023-09-06T09:07:00Z" w:initials="GU">
    <w:p w14:paraId="4DB2980B" w14:textId="72B0792B" w:rsidR="7667D813" w:rsidRDefault="7667D813">
      <w:pPr>
        <w:pStyle w:val="CommentText"/>
      </w:pPr>
      <w:r>
        <w:t>web application</w:t>
      </w:r>
      <w:r>
        <w:rPr>
          <w:rStyle w:val="CommentReference"/>
        </w:rPr>
        <w:annotationRef/>
      </w:r>
    </w:p>
  </w:comment>
  <w:comment w:id="2" w:author="Aieat Assam" w:date="2023-09-06T09:08:00Z" w:initials="AA">
    <w:p w14:paraId="30E80A4D" w14:textId="67B42D96" w:rsidR="4FC26682" w:rsidRDefault="4FC26682">
      <w:pPr>
        <w:pStyle w:val="CommentText"/>
      </w:pPr>
      <w:r>
        <w:t>Development/vNext</w:t>
      </w:r>
      <w:r>
        <w:rPr>
          <w:rStyle w:val="CommentReference"/>
        </w:rPr>
        <w:annotationRef/>
      </w:r>
    </w:p>
  </w:comment>
  <w:comment w:id="3" w:author="Aieat Assam" w:date="2023-09-06T09:09:00Z" w:initials="AA">
    <w:p w14:paraId="0F392426" w14:textId="62CEFBFD" w:rsidR="4FC26682" w:rsidRDefault="4FC26682">
      <w:pPr>
        <w:pStyle w:val="CommentText"/>
      </w:pPr>
      <w:r>
        <w:t>Canary/Prerelease</w:t>
      </w:r>
      <w:r>
        <w:rPr>
          <w:rStyle w:val="CommentReference"/>
        </w:rPr>
        <w:annotationRef/>
      </w:r>
    </w:p>
  </w:comment>
  <w:comment w:id="4" w:author="Aieat Assam" w:date="2023-09-06T09:09:00Z" w:initials="AA">
    <w:p w14:paraId="13F84767" w14:textId="5D832A47" w:rsidR="4FC26682" w:rsidRDefault="4FC26682">
      <w:pPr>
        <w:pStyle w:val="CommentText"/>
      </w:pPr>
      <w:r>
        <w:t>"environment". Don't use the word "instance" since it confuses meaning with actual instances</w:t>
      </w:r>
      <w:r>
        <w:rPr>
          <w:rStyle w:val="CommentReference"/>
        </w:rPr>
        <w:annotationRef/>
      </w:r>
    </w:p>
  </w:comment>
  <w:comment w:id="5" w:author="Aieat Assam" w:date="2023-09-06T09:10:00Z" w:initials="AA">
    <w:p w14:paraId="7DAFB42F" w14:textId="022281EA" w:rsidR="4FC26682" w:rsidRDefault="4FC26682">
      <w:pPr>
        <w:pStyle w:val="CommentText"/>
      </w:pPr>
      <w:r>
        <w:t>through Identity Provider (IdP)</w:t>
      </w:r>
      <w:r>
        <w:rPr>
          <w:rStyle w:val="CommentReference"/>
        </w:rPr>
        <w:annotationRef/>
      </w:r>
    </w:p>
  </w:comment>
  <w:comment w:id="6" w:author="Aieat Assam" w:date="2023-09-06T09:10:00Z" w:initials="AA">
    <w:p w14:paraId="648CF63C" w14:textId="01252855" w:rsidR="4FC26682" w:rsidRDefault="4FC26682">
      <w:pPr>
        <w:pStyle w:val="CommentText"/>
      </w:pPr>
      <w:r>
        <w:t>Don't use the word tenant, since its meaning is internal to developers only. Use the word "site"</w:t>
      </w:r>
      <w:r>
        <w:rPr>
          <w:rStyle w:val="CommentReference"/>
        </w:rPr>
        <w:annotationRef/>
      </w:r>
    </w:p>
  </w:comment>
  <w:comment w:id="7" w:author="Aieat Assam" w:date="2023-09-06T09:11:00Z" w:initials="AA">
    <w:p w14:paraId="2A0B7A84" w14:textId="2FD44FB3" w:rsidR="4FC26682" w:rsidRDefault="4FC26682">
      <w:pPr>
        <w:pStyle w:val="CommentText"/>
      </w:pPr>
      <w:r>
        <w:t>I know in reality it is combiantion of site and environment, but for simplicity sake, use site here</w:t>
      </w:r>
      <w:r>
        <w:rPr>
          <w:rStyle w:val="CommentReference"/>
        </w:rPr>
        <w:annotationRef/>
      </w:r>
    </w:p>
  </w:comment>
  <w:comment w:id="8" w:author="Aieat Assam" w:date="2023-09-06T09:12:00Z" w:initials="AA">
    <w:p w14:paraId="79D8F903" w14:textId="465616CE" w:rsidR="4FC26682" w:rsidRDefault="4FC26682">
      <w:pPr>
        <w:pStyle w:val="CommentText"/>
      </w:pPr>
      <w:r>
        <w:t>and might not be visible depending on permissions granted.</w:t>
      </w:r>
      <w:r>
        <w:rPr>
          <w:rStyle w:val="CommentReference"/>
        </w:rPr>
        <w:annotationRef/>
      </w:r>
    </w:p>
  </w:comment>
  <w:comment w:id="9" w:author="Aieat Assam" w:date="2023-09-06T09:13:00Z" w:initials="AA">
    <w:p w14:paraId="72737548" w14:textId="207903C8" w:rsidR="4FC26682" w:rsidRDefault="4FC26682">
      <w:pPr>
        <w:pStyle w:val="CommentText"/>
      </w:pPr>
      <w:r>
        <w:t>An</w:t>
      </w:r>
      <w:r>
        <w:rPr>
          <w:rStyle w:val="CommentReference"/>
        </w:rPr>
        <w:annotationRef/>
      </w:r>
    </w:p>
  </w:comment>
  <w:comment w:id="10" w:author="Aieat Assam" w:date="2023-09-06T09:14:00Z" w:initials="AA">
    <w:p w14:paraId="4CCA9623" w14:textId="426821ED" w:rsidR="4FC26682" w:rsidRDefault="4FC26682">
      <w:pPr>
        <w:pStyle w:val="CommentText"/>
      </w:pPr>
      <w:r>
        <w:t>This type of agent is intended for advanced integration scenarios and is not covered by this document</w:t>
      </w:r>
      <w:r>
        <w:rPr>
          <w:rStyle w:val="CommentReference"/>
        </w:rPr>
        <w:annotationRef/>
      </w:r>
    </w:p>
  </w:comment>
  <w:comment w:id="11" w:author="Aieat Assam" w:date="2023-09-06T09:15:00Z" w:initials="AA">
    <w:p w14:paraId="435CE81B" w14:textId="64DE03B6" w:rsidR="4FC26682" w:rsidRDefault="4FC26682">
      <w:pPr>
        <w:pStyle w:val="CommentText"/>
      </w:pPr>
      <w:r>
        <w:t>NOOOOOOOO!!!!! Misuse of apostrophe!!!!</w:t>
      </w:r>
      <w:r>
        <w:rPr>
          <w:rStyle w:val="CommentReference"/>
        </w:rPr>
        <w:annotationRef/>
      </w:r>
    </w:p>
  </w:comment>
  <w:comment w:id="12" w:author="Aieat Assam" w:date="2023-09-06T09:17:00Z" w:initials="AA">
    <w:p w14:paraId="19CD5555" w14:textId="77A9F3EA" w:rsidR="4FC26682" w:rsidRDefault="4FC26682">
      <w:pPr>
        <w:pStyle w:val="CommentText"/>
      </w:pPr>
      <w:r>
        <w:t>agents' or agent's depending on plurality</w:t>
      </w:r>
      <w:r>
        <w:rPr>
          <w:rStyle w:val="CommentReference"/>
        </w:rPr>
        <w:annotationRef/>
      </w:r>
    </w:p>
  </w:comment>
  <w:comment w:id="13" w:author="Aieat Assam" w:date="2023-09-06T09:18:00Z" w:initials="AA">
    <w:p w14:paraId="348A7F17" w14:textId="4F5428AB" w:rsidR="4FC26682" w:rsidRDefault="4FC26682">
      <w:pPr>
        <w:pStyle w:val="CommentText"/>
      </w:pPr>
      <w:r>
        <w:t>are</w:t>
      </w:r>
      <w:r>
        <w:rPr>
          <w:rStyle w:val="CommentReference"/>
        </w:rPr>
        <w:annotationRef/>
      </w:r>
    </w:p>
  </w:comment>
  <w:comment w:id="14" w:author="Aieat Assam" w:date="2023-09-06T09:19:00Z" w:initials="AA">
    <w:p w14:paraId="34547F0A" w14:textId="4448D7DA" w:rsidR="4FC26682" w:rsidRDefault="4FC26682">
      <w:pPr>
        <w:pStyle w:val="CommentText"/>
      </w:pPr>
      <w:r>
        <w:t>, accessible through the "Event Types" section of the user interface</w:t>
      </w:r>
      <w:r>
        <w:rPr>
          <w:rStyle w:val="CommentReference"/>
        </w:rPr>
        <w:annotationRef/>
      </w:r>
    </w:p>
  </w:comment>
  <w:comment w:id="18" w:author="Guest User" w:date="2023-09-05T13:46:00Z" w:initials="GU">
    <w:p w14:paraId="5C27E30A" w14:textId="4CDF7A41" w:rsidR="66C0D6DF" w:rsidRDefault="66C0D6DF">
      <w:r>
        <w:t xml:space="preserve">I would suggest noting this connector is used for Connected Process Control.  </w:t>
      </w:r>
      <w:r>
        <w:annotationRef/>
      </w:r>
    </w:p>
  </w:comment>
  <w:comment w:id="21" w:author="Guest User" w:date="2023-09-05T13:48:00Z" w:initials="GU">
    <w:p w14:paraId="46D7D0AB" w14:textId="6127413A" w:rsidR="66C0D6DF" w:rsidRDefault="66C0D6DF">
      <w:r>
        <w:t>What product would use a file system connector?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B2980B" w15:done="1"/>
  <w15:commentEx w15:paraId="30E80A4D" w15:done="1"/>
  <w15:commentEx w15:paraId="0F392426" w15:done="1"/>
  <w15:commentEx w15:paraId="13F84767" w15:done="1"/>
  <w15:commentEx w15:paraId="7DAFB42F" w15:done="1"/>
  <w15:commentEx w15:paraId="648CF63C" w15:done="1"/>
  <w15:commentEx w15:paraId="2A0B7A84" w15:paraIdParent="648CF63C" w15:done="1"/>
  <w15:commentEx w15:paraId="79D8F903" w15:done="1"/>
  <w15:commentEx w15:paraId="72737548" w15:done="1"/>
  <w15:commentEx w15:paraId="4CCA9623" w15:done="1"/>
  <w15:commentEx w15:paraId="435CE81B" w15:done="1"/>
  <w15:commentEx w15:paraId="19CD5555" w15:done="1"/>
  <w15:commentEx w15:paraId="348A7F17" w15:done="1"/>
  <w15:commentEx w15:paraId="34547F0A" w15:done="1"/>
  <w15:commentEx w15:paraId="5C27E30A" w15:done="1"/>
  <w15:commentEx w15:paraId="46D7D0A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2FACA" w16cex:dateUtc="2023-09-06T08:07:00Z"/>
  <w16cex:commentExtensible w16cex:durableId="1C38B866" w16cex:dateUtc="2023-09-06T08:08:00Z"/>
  <w16cex:commentExtensible w16cex:durableId="136946CA" w16cex:dateUtc="2023-09-06T08:09:00Z"/>
  <w16cex:commentExtensible w16cex:durableId="6DEE6FC2" w16cex:dateUtc="2023-09-06T08:09:00Z"/>
  <w16cex:commentExtensible w16cex:durableId="0B1A3C97" w16cex:dateUtc="2023-09-06T08:10:00Z"/>
  <w16cex:commentExtensible w16cex:durableId="4FFFD56F" w16cex:dateUtc="2023-09-06T08:10:00Z"/>
  <w16cex:commentExtensible w16cex:durableId="5CB2FB60" w16cex:dateUtc="2023-09-06T08:11:00Z"/>
  <w16cex:commentExtensible w16cex:durableId="594617CA" w16cex:dateUtc="2023-09-06T08:12:00Z"/>
  <w16cex:commentExtensible w16cex:durableId="31EF2283" w16cex:dateUtc="2023-09-06T08:13:00Z"/>
  <w16cex:commentExtensible w16cex:durableId="78CBD548" w16cex:dateUtc="2023-09-06T08:14:00Z"/>
  <w16cex:commentExtensible w16cex:durableId="7CCA7E68" w16cex:dateUtc="2023-09-06T08:15:00Z"/>
  <w16cex:commentExtensible w16cex:durableId="1B16FD78" w16cex:dateUtc="2023-09-06T08:17:00Z"/>
  <w16cex:commentExtensible w16cex:durableId="2EBB9DAA" w16cex:dateUtc="2023-09-06T08:18:00Z"/>
  <w16cex:commentExtensible w16cex:durableId="1CEAD39D" w16cex:dateUtc="2023-09-06T08:19:00Z"/>
  <w16cex:commentExtensible w16cex:durableId="30A098CF" w16cex:dateUtc="2023-09-05T18:46:00Z"/>
  <w16cex:commentExtensible w16cex:durableId="3B1E1D92" w16cex:dateUtc="2023-09-05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B2980B" w16cid:durableId="2AD2FACA"/>
  <w16cid:commentId w16cid:paraId="30E80A4D" w16cid:durableId="1C38B866"/>
  <w16cid:commentId w16cid:paraId="0F392426" w16cid:durableId="136946CA"/>
  <w16cid:commentId w16cid:paraId="13F84767" w16cid:durableId="6DEE6FC2"/>
  <w16cid:commentId w16cid:paraId="7DAFB42F" w16cid:durableId="0B1A3C97"/>
  <w16cid:commentId w16cid:paraId="648CF63C" w16cid:durableId="4FFFD56F"/>
  <w16cid:commentId w16cid:paraId="2A0B7A84" w16cid:durableId="5CB2FB60"/>
  <w16cid:commentId w16cid:paraId="79D8F903" w16cid:durableId="594617CA"/>
  <w16cid:commentId w16cid:paraId="72737548" w16cid:durableId="31EF2283"/>
  <w16cid:commentId w16cid:paraId="4CCA9623" w16cid:durableId="78CBD548"/>
  <w16cid:commentId w16cid:paraId="435CE81B" w16cid:durableId="7CCA7E68"/>
  <w16cid:commentId w16cid:paraId="19CD5555" w16cid:durableId="1B16FD78"/>
  <w16cid:commentId w16cid:paraId="348A7F17" w16cid:durableId="2EBB9DAA"/>
  <w16cid:commentId w16cid:paraId="34547F0A" w16cid:durableId="1CEAD39D"/>
  <w16cid:commentId w16cid:paraId="5C27E30A" w16cid:durableId="30A098CF"/>
  <w16cid:commentId w16cid:paraId="46D7D0AB" w16cid:durableId="3B1E1D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9F5A6" w14:textId="77777777" w:rsidR="00BA5802" w:rsidRDefault="00BA5802" w:rsidP="00181B05">
      <w:pPr>
        <w:spacing w:after="0" w:line="240" w:lineRule="auto"/>
      </w:pPr>
      <w:r>
        <w:separator/>
      </w:r>
    </w:p>
    <w:p w14:paraId="2C61BB4C" w14:textId="77777777" w:rsidR="00BA5802" w:rsidRDefault="00BA5802"/>
  </w:endnote>
  <w:endnote w:type="continuationSeparator" w:id="0">
    <w:p w14:paraId="0BE2A1B6" w14:textId="77777777" w:rsidR="00BA5802" w:rsidRDefault="00BA5802" w:rsidP="00181B05">
      <w:pPr>
        <w:spacing w:after="0" w:line="240" w:lineRule="auto"/>
      </w:pPr>
      <w:r>
        <w:continuationSeparator/>
      </w:r>
    </w:p>
    <w:p w14:paraId="10626BBB" w14:textId="77777777" w:rsidR="00BA5802" w:rsidRDefault="00BA5802"/>
  </w:endnote>
  <w:endnote w:type="continuationNotice" w:id="1">
    <w:p w14:paraId="6237E812" w14:textId="77777777" w:rsidR="00BA5802" w:rsidRDefault="00BA5802">
      <w:pPr>
        <w:spacing w:after="0" w:line="240" w:lineRule="auto"/>
      </w:pPr>
    </w:p>
    <w:p w14:paraId="15CEDF2C" w14:textId="77777777" w:rsidR="00BA5802" w:rsidRDefault="00BA5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panose1 w:val="00000000000000000000"/>
    <w:charset w:val="00"/>
    <w:family w:val="roman"/>
    <w:notTrueType/>
    <w:pitch w:val="default"/>
  </w:font>
  <w:font w:name="SimHei">
    <w:altName w:val="黑体"/>
    <w:panose1 w:val="02010600030101010101"/>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Georgia Pro Semibold">
    <w:altName w:val="Cambria"/>
    <w:charset w:val="00"/>
    <w:family w:val="roman"/>
    <w:pitch w:val="variable"/>
    <w:sig w:usb0="800002AF" w:usb1="0000000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ource Sans Pro Semi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47FA9" w14:textId="57F32F98" w:rsidR="00181B05" w:rsidRDefault="00005B71" w:rsidP="00181B05">
    <w:pPr>
      <w:pStyle w:val="Footer"/>
      <w:tabs>
        <w:tab w:val="clear" w:pos="4680"/>
        <w:tab w:val="clear" w:pos="9360"/>
      </w:tabs>
      <w:ind w:left="3600" w:firstLine="720"/>
      <w:jc w:val="center"/>
      <w:rPr>
        <w:caps/>
        <w:noProof/>
        <w:color w:val="7BAFC4" w:themeColor="accent1"/>
      </w:rPr>
    </w:pPr>
    <w:r w:rsidRPr="00201C4F">
      <w:rPr>
        <w:rFonts w:ascii="Arial" w:hAnsi="Arial" w:cs="Arial"/>
        <w:noProof/>
        <w:color w:val="025064" w:themeColor="text1"/>
        <w:sz w:val="20"/>
        <w:szCs w:val="20"/>
      </w:rPr>
      <w:drawing>
        <wp:anchor distT="0" distB="0" distL="114300" distR="114300" simplePos="0" relativeHeight="251658240" behindDoc="0" locked="0" layoutInCell="1" allowOverlap="1" wp14:anchorId="475E4575" wp14:editId="069B688F">
          <wp:simplePos x="0" y="0"/>
          <wp:positionH relativeFrom="column">
            <wp:posOffset>6622</wp:posOffset>
          </wp:positionH>
          <wp:positionV relativeFrom="paragraph">
            <wp:posOffset>2540</wp:posOffset>
          </wp:positionV>
          <wp:extent cx="927007" cy="151054"/>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pic:cNvPicPr/>
                </pic:nvPicPr>
                <pic:blipFill>
                  <a:blip r:embed="rId1">
                    <a:extLst>
                      <a:ext uri="{28A0092B-C50C-407E-A947-70E740481C1C}">
                        <a14:useLocalDpi xmlns:a14="http://schemas.microsoft.com/office/drawing/2010/main" val="0"/>
                      </a:ext>
                    </a:extLst>
                  </a:blip>
                  <a:stretch>
                    <a:fillRect/>
                  </a:stretch>
                </pic:blipFill>
                <pic:spPr>
                  <a:xfrm>
                    <a:off x="0" y="0"/>
                    <a:ext cx="927007" cy="151054"/>
                  </a:xfrm>
                  <a:prstGeom prst="rect">
                    <a:avLst/>
                  </a:prstGeom>
                </pic:spPr>
              </pic:pic>
            </a:graphicData>
          </a:graphic>
          <wp14:sizeRelH relativeFrom="margin">
            <wp14:pctWidth>0</wp14:pctWidth>
          </wp14:sizeRelH>
          <wp14:sizeRelV relativeFrom="margin">
            <wp14:pctHeight>0</wp14:pctHeight>
          </wp14:sizeRelV>
        </wp:anchor>
      </w:drawing>
    </w:r>
    <w:r w:rsidR="00181B05" w:rsidRPr="00201C4F">
      <w:rPr>
        <w:rFonts w:ascii="Arial" w:hAnsi="Arial" w:cs="Arial"/>
        <w:caps/>
        <w:color w:val="025064" w:themeColor="text1"/>
        <w:sz w:val="20"/>
        <w:szCs w:val="20"/>
      </w:rPr>
      <w:fldChar w:fldCharType="begin"/>
    </w:r>
    <w:r w:rsidR="00181B05" w:rsidRPr="00201C4F">
      <w:rPr>
        <w:rFonts w:ascii="Arial" w:hAnsi="Arial" w:cs="Arial"/>
        <w:caps/>
        <w:color w:val="025064" w:themeColor="text1"/>
        <w:sz w:val="20"/>
        <w:szCs w:val="20"/>
      </w:rPr>
      <w:instrText xml:space="preserve"> PAGE   \* MERGEFORMAT </w:instrText>
    </w:r>
    <w:r w:rsidR="00181B05" w:rsidRPr="00201C4F">
      <w:rPr>
        <w:rFonts w:ascii="Arial" w:hAnsi="Arial" w:cs="Arial"/>
        <w:caps/>
        <w:color w:val="025064" w:themeColor="text1"/>
        <w:sz w:val="20"/>
        <w:szCs w:val="20"/>
      </w:rPr>
      <w:fldChar w:fldCharType="separate"/>
    </w:r>
    <w:r w:rsidR="00181B05" w:rsidRPr="00201C4F">
      <w:rPr>
        <w:rFonts w:ascii="Arial" w:hAnsi="Arial" w:cs="Arial"/>
        <w:caps/>
        <w:noProof/>
        <w:color w:val="025064" w:themeColor="text1"/>
        <w:sz w:val="20"/>
        <w:szCs w:val="20"/>
      </w:rPr>
      <w:t>2</w:t>
    </w:r>
    <w:r w:rsidR="00181B05" w:rsidRPr="00201C4F">
      <w:rPr>
        <w:rFonts w:ascii="Arial" w:hAnsi="Arial" w:cs="Arial"/>
        <w:caps/>
        <w:noProof/>
        <w:color w:val="025064" w:themeColor="text1"/>
        <w:sz w:val="20"/>
        <w:szCs w:val="20"/>
      </w:rPr>
      <w:fldChar w:fldCharType="end"/>
    </w:r>
    <w:r w:rsidR="00181B05">
      <w:rPr>
        <w:caps/>
        <w:noProof/>
        <w:color w:val="7BAFC4" w:themeColor="accent1"/>
      </w:rPr>
      <w:tab/>
    </w:r>
    <w:r w:rsidR="00181B05">
      <w:rPr>
        <w:caps/>
        <w:noProof/>
        <w:color w:val="7BAFC4" w:themeColor="accent1"/>
      </w:rPr>
      <w:tab/>
    </w:r>
    <w:r w:rsidR="00181B05">
      <w:rPr>
        <w:caps/>
        <w:noProof/>
        <w:color w:val="7BAFC4" w:themeColor="accent1"/>
      </w:rPr>
      <w:tab/>
    </w:r>
    <w:r w:rsidR="00181B05">
      <w:rPr>
        <w:caps/>
        <w:noProof/>
        <w:color w:val="7BAFC4" w:themeColor="accent1"/>
      </w:rPr>
      <w:tab/>
    </w:r>
    <w:r w:rsidR="00FA6917">
      <w:rPr>
        <w:rFonts w:ascii="Georgia Pro Semibold" w:hAnsi="Georgia Pro Semibold" w:cs="Calibri"/>
        <w:noProof/>
        <w:color w:val="025064" w:themeColor="text1"/>
      </w:rPr>
      <w:t>September</w:t>
    </w:r>
    <w:r w:rsidR="008A7E79">
      <w:rPr>
        <w:rFonts w:ascii="Georgia Pro Semibold" w:hAnsi="Georgia Pro Semibold" w:cs="Calibri"/>
        <w:noProof/>
        <w:color w:val="025064" w:themeColor="text1"/>
      </w:rPr>
      <w:t xml:space="preserve"> 2023</w:t>
    </w:r>
  </w:p>
  <w:p w14:paraId="4A227459" w14:textId="77777777" w:rsidR="00181B05" w:rsidRDefault="00181B05">
    <w:pPr>
      <w:pStyle w:val="Footer"/>
    </w:pPr>
  </w:p>
  <w:p w14:paraId="0C7F1E11" w14:textId="77777777" w:rsidR="00C65FA7" w:rsidRDefault="00C65F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2E0D5" w14:textId="77777777" w:rsidR="00BA5802" w:rsidRDefault="00BA5802" w:rsidP="00181B05">
      <w:pPr>
        <w:spacing w:after="0" w:line="240" w:lineRule="auto"/>
      </w:pPr>
      <w:r>
        <w:separator/>
      </w:r>
    </w:p>
    <w:p w14:paraId="7FA8049F" w14:textId="77777777" w:rsidR="00BA5802" w:rsidRDefault="00BA5802"/>
  </w:footnote>
  <w:footnote w:type="continuationSeparator" w:id="0">
    <w:p w14:paraId="2F762F7B" w14:textId="77777777" w:rsidR="00BA5802" w:rsidRDefault="00BA5802" w:rsidP="00181B05">
      <w:pPr>
        <w:spacing w:after="0" w:line="240" w:lineRule="auto"/>
      </w:pPr>
      <w:r>
        <w:continuationSeparator/>
      </w:r>
    </w:p>
    <w:p w14:paraId="64084D6F" w14:textId="77777777" w:rsidR="00BA5802" w:rsidRDefault="00BA5802"/>
  </w:footnote>
  <w:footnote w:type="continuationNotice" w:id="1">
    <w:p w14:paraId="773A93A3" w14:textId="77777777" w:rsidR="00BA5802" w:rsidRDefault="00BA5802">
      <w:pPr>
        <w:spacing w:after="0" w:line="240" w:lineRule="auto"/>
      </w:pPr>
    </w:p>
    <w:p w14:paraId="1D3ECF1A" w14:textId="77777777" w:rsidR="00BA5802" w:rsidRDefault="00BA58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8D679" w14:textId="0A3BFF66" w:rsidR="008A7E79" w:rsidRPr="008A7E79" w:rsidRDefault="008A7E79" w:rsidP="008A7E79">
    <w:pPr>
      <w:pStyle w:val="PageHeader"/>
      <w:rPr>
        <w:lang w:val="en-GB"/>
      </w:rPr>
    </w:pPr>
    <w:r>
      <w:rPr>
        <w:lang w:val="en-GB"/>
      </w:rPr>
      <w:t xml:space="preserve">Data Fabric – </w:t>
    </w:r>
    <w:r w:rsidR="00EA2F26">
      <w:rPr>
        <w:lang w:val="en-GB"/>
      </w:rPr>
      <w:t xml:space="preserve">Internal </w:t>
    </w:r>
    <w:r w:rsidR="00766C91">
      <w:rPr>
        <w:lang w:val="en-GB"/>
      </w:rPr>
      <w:t>Agent Guide</w:t>
    </w:r>
  </w:p>
  <w:p w14:paraId="5C565B91" w14:textId="77777777" w:rsidR="00C65FA7" w:rsidRDefault="00C65F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93749" w14:textId="77777777" w:rsidR="0034253F" w:rsidRDefault="0034253F">
    <w:pPr>
      <w:pStyle w:val="Header"/>
    </w:pPr>
    <w:r>
      <w:rPr>
        <w:noProof/>
      </w:rPr>
      <w:drawing>
        <wp:anchor distT="0" distB="0" distL="114300" distR="114300" simplePos="0" relativeHeight="251658241" behindDoc="0" locked="0" layoutInCell="1" allowOverlap="1" wp14:anchorId="1306DB44" wp14:editId="091684B7">
          <wp:simplePos x="0" y="0"/>
          <wp:positionH relativeFrom="column">
            <wp:posOffset>4520928</wp:posOffset>
          </wp:positionH>
          <wp:positionV relativeFrom="paragraph">
            <wp:posOffset>-212090</wp:posOffset>
          </wp:positionV>
          <wp:extent cx="2200606" cy="636814"/>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
                    <a:extLst>
                      <a:ext uri="{28A0092B-C50C-407E-A947-70E740481C1C}">
                        <a14:useLocalDpi xmlns:a14="http://schemas.microsoft.com/office/drawing/2010/main" val="0"/>
                      </a:ext>
                    </a:extLst>
                  </a:blip>
                  <a:stretch>
                    <a:fillRect/>
                  </a:stretch>
                </pic:blipFill>
                <pic:spPr>
                  <a:xfrm>
                    <a:off x="0" y="0"/>
                    <a:ext cx="2200606" cy="63681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F0B6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FC27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0242B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1A9F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025F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A2C2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28C1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904E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D4F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1A30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61EA7"/>
    <w:multiLevelType w:val="hybridMultilevel"/>
    <w:tmpl w:val="5C0A8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E51CC8"/>
    <w:multiLevelType w:val="hybridMultilevel"/>
    <w:tmpl w:val="31027048"/>
    <w:lvl w:ilvl="0" w:tplc="1D98C1BE">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4134F8"/>
    <w:multiLevelType w:val="hybridMultilevel"/>
    <w:tmpl w:val="8B0CC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174A47"/>
    <w:multiLevelType w:val="hybridMultilevel"/>
    <w:tmpl w:val="97BA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153D16"/>
    <w:multiLevelType w:val="hybridMultilevel"/>
    <w:tmpl w:val="84367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EA42F1"/>
    <w:multiLevelType w:val="hybridMultilevel"/>
    <w:tmpl w:val="ACCC8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51669D"/>
    <w:multiLevelType w:val="hybridMultilevel"/>
    <w:tmpl w:val="167038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AA611D"/>
    <w:multiLevelType w:val="hybridMultilevel"/>
    <w:tmpl w:val="B502B62A"/>
    <w:lvl w:ilvl="0" w:tplc="2ABCB43A">
      <w:start w:val="1"/>
      <w:numFmt w:val="bullet"/>
      <w:pStyle w:val="Bulletsindented"/>
      <w:lvlText w:val="●"/>
      <w:lvlJc w:val="left"/>
      <w:pPr>
        <w:ind w:left="936" w:hanging="360"/>
      </w:pPr>
      <w:rPr>
        <w:rFonts w:ascii="Arial" w:hAnsi="Arial" w:hint="default"/>
        <w:color w:val="90D2B5" w:themeColor="text2"/>
        <w:sz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2E45F3"/>
    <w:multiLevelType w:val="hybridMultilevel"/>
    <w:tmpl w:val="822C3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8651975">
    <w:abstractNumId w:val="17"/>
  </w:num>
  <w:num w:numId="2" w16cid:durableId="534001520">
    <w:abstractNumId w:val="9"/>
  </w:num>
  <w:num w:numId="3" w16cid:durableId="735590434">
    <w:abstractNumId w:val="7"/>
  </w:num>
  <w:num w:numId="4" w16cid:durableId="557322483">
    <w:abstractNumId w:val="6"/>
  </w:num>
  <w:num w:numId="5" w16cid:durableId="2072997904">
    <w:abstractNumId w:val="5"/>
  </w:num>
  <w:num w:numId="6" w16cid:durableId="1097672771">
    <w:abstractNumId w:val="4"/>
  </w:num>
  <w:num w:numId="7" w16cid:durableId="113133808">
    <w:abstractNumId w:val="8"/>
  </w:num>
  <w:num w:numId="8" w16cid:durableId="587884906">
    <w:abstractNumId w:val="3"/>
  </w:num>
  <w:num w:numId="9" w16cid:durableId="231892662">
    <w:abstractNumId w:val="2"/>
  </w:num>
  <w:num w:numId="10" w16cid:durableId="1320158418">
    <w:abstractNumId w:val="1"/>
  </w:num>
  <w:num w:numId="11" w16cid:durableId="876090986">
    <w:abstractNumId w:val="0"/>
  </w:num>
  <w:num w:numId="12" w16cid:durableId="274944449">
    <w:abstractNumId w:val="11"/>
  </w:num>
  <w:num w:numId="13" w16cid:durableId="1281261559">
    <w:abstractNumId w:val="16"/>
  </w:num>
  <w:num w:numId="14" w16cid:durableId="944115320">
    <w:abstractNumId w:val="13"/>
  </w:num>
  <w:num w:numId="15" w16cid:durableId="325087960">
    <w:abstractNumId w:val="15"/>
  </w:num>
  <w:num w:numId="16" w16cid:durableId="359085545">
    <w:abstractNumId w:val="18"/>
  </w:num>
  <w:num w:numId="17" w16cid:durableId="1786540555">
    <w:abstractNumId w:val="12"/>
  </w:num>
  <w:num w:numId="18" w16cid:durableId="1392580914">
    <w:abstractNumId w:val="14"/>
  </w:num>
  <w:num w:numId="19" w16cid:durableId="29151816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est User">
    <w15:presenceInfo w15:providerId="AD" w15:userId="S::urn:spo:anon#ed94c705e251982098d34ef69759ea51fdf72de8a3e313cd1fdd65b3f0e1eefc::"/>
  </w15:person>
  <w15:person w15:author="Aieat Assam">
    <w15:presenceInfo w15:providerId="AD" w15:userId="S::aieat.assam@epicor.com::a5b948e1-6ae0-44a2-b507-f3539d61a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77"/>
    <w:rsid w:val="00001C05"/>
    <w:rsid w:val="00005B71"/>
    <w:rsid w:val="000117D9"/>
    <w:rsid w:val="00016795"/>
    <w:rsid w:val="00016CB8"/>
    <w:rsid w:val="000261AC"/>
    <w:rsid w:val="000278C5"/>
    <w:rsid w:val="00030D45"/>
    <w:rsid w:val="00032B62"/>
    <w:rsid w:val="00045508"/>
    <w:rsid w:val="00055A97"/>
    <w:rsid w:val="00056055"/>
    <w:rsid w:val="00071566"/>
    <w:rsid w:val="00074E08"/>
    <w:rsid w:val="00081993"/>
    <w:rsid w:val="0009625E"/>
    <w:rsid w:val="000A657F"/>
    <w:rsid w:val="000B16DD"/>
    <w:rsid w:val="000B17FB"/>
    <w:rsid w:val="000B1F99"/>
    <w:rsid w:val="000C1E83"/>
    <w:rsid w:val="000C5EFB"/>
    <w:rsid w:val="000C7615"/>
    <w:rsid w:val="000D1D59"/>
    <w:rsid w:val="000D731B"/>
    <w:rsid w:val="000F3AA7"/>
    <w:rsid w:val="00101550"/>
    <w:rsid w:val="001044E0"/>
    <w:rsid w:val="0010503E"/>
    <w:rsid w:val="00106CA7"/>
    <w:rsid w:val="00115988"/>
    <w:rsid w:val="00125AE5"/>
    <w:rsid w:val="001308B1"/>
    <w:rsid w:val="00132043"/>
    <w:rsid w:val="0013302F"/>
    <w:rsid w:val="00134E1A"/>
    <w:rsid w:val="00135937"/>
    <w:rsid w:val="00155C32"/>
    <w:rsid w:val="0016047F"/>
    <w:rsid w:val="0017289A"/>
    <w:rsid w:val="00181A61"/>
    <w:rsid w:val="00181B05"/>
    <w:rsid w:val="00183C44"/>
    <w:rsid w:val="001A0CD1"/>
    <w:rsid w:val="001B1F5E"/>
    <w:rsid w:val="001C5FEC"/>
    <w:rsid w:val="001C6836"/>
    <w:rsid w:val="001E741F"/>
    <w:rsid w:val="001E7861"/>
    <w:rsid w:val="001F4CBD"/>
    <w:rsid w:val="00201C4F"/>
    <w:rsid w:val="00203F02"/>
    <w:rsid w:val="0022371D"/>
    <w:rsid w:val="00234EF7"/>
    <w:rsid w:val="002364B3"/>
    <w:rsid w:val="00242265"/>
    <w:rsid w:val="00244968"/>
    <w:rsid w:val="002466FF"/>
    <w:rsid w:val="00250CE3"/>
    <w:rsid w:val="00254130"/>
    <w:rsid w:val="00256577"/>
    <w:rsid w:val="0027585E"/>
    <w:rsid w:val="002867CB"/>
    <w:rsid w:val="00287CD6"/>
    <w:rsid w:val="002A1A2F"/>
    <w:rsid w:val="002D4BF9"/>
    <w:rsid w:val="002D4F16"/>
    <w:rsid w:val="002E0176"/>
    <w:rsid w:val="002E4141"/>
    <w:rsid w:val="0030036B"/>
    <w:rsid w:val="00303D29"/>
    <w:rsid w:val="00310678"/>
    <w:rsid w:val="003135B8"/>
    <w:rsid w:val="0031794D"/>
    <w:rsid w:val="00322EA5"/>
    <w:rsid w:val="00326441"/>
    <w:rsid w:val="003330B4"/>
    <w:rsid w:val="00337D62"/>
    <w:rsid w:val="0034253F"/>
    <w:rsid w:val="00344133"/>
    <w:rsid w:val="00350F7B"/>
    <w:rsid w:val="00355F2B"/>
    <w:rsid w:val="003633CC"/>
    <w:rsid w:val="00373088"/>
    <w:rsid w:val="00377DEB"/>
    <w:rsid w:val="00385CA5"/>
    <w:rsid w:val="00386720"/>
    <w:rsid w:val="00391D79"/>
    <w:rsid w:val="00394D75"/>
    <w:rsid w:val="00396CE9"/>
    <w:rsid w:val="003A1367"/>
    <w:rsid w:val="003A5DF8"/>
    <w:rsid w:val="003B0E9A"/>
    <w:rsid w:val="003C58CD"/>
    <w:rsid w:val="003C7FC4"/>
    <w:rsid w:val="003D0DB7"/>
    <w:rsid w:val="003D3916"/>
    <w:rsid w:val="003D5F9E"/>
    <w:rsid w:val="003E374E"/>
    <w:rsid w:val="003E70BA"/>
    <w:rsid w:val="003F1A96"/>
    <w:rsid w:val="003F1BD2"/>
    <w:rsid w:val="00410778"/>
    <w:rsid w:val="004144BE"/>
    <w:rsid w:val="00422B2C"/>
    <w:rsid w:val="00434676"/>
    <w:rsid w:val="004364E6"/>
    <w:rsid w:val="0044326F"/>
    <w:rsid w:val="00445967"/>
    <w:rsid w:val="00447DF6"/>
    <w:rsid w:val="004607B2"/>
    <w:rsid w:val="004649F7"/>
    <w:rsid w:val="00464B04"/>
    <w:rsid w:val="0046593D"/>
    <w:rsid w:val="00471DDE"/>
    <w:rsid w:val="004773EA"/>
    <w:rsid w:val="0048317F"/>
    <w:rsid w:val="00485EE9"/>
    <w:rsid w:val="004861B8"/>
    <w:rsid w:val="00490278"/>
    <w:rsid w:val="004A0780"/>
    <w:rsid w:val="004B4B2E"/>
    <w:rsid w:val="004B7DE7"/>
    <w:rsid w:val="004D4189"/>
    <w:rsid w:val="004E52D3"/>
    <w:rsid w:val="004F4866"/>
    <w:rsid w:val="004F5633"/>
    <w:rsid w:val="004F60E4"/>
    <w:rsid w:val="00500F33"/>
    <w:rsid w:val="005013B3"/>
    <w:rsid w:val="0050485D"/>
    <w:rsid w:val="00506CC8"/>
    <w:rsid w:val="00516A8C"/>
    <w:rsid w:val="0052478F"/>
    <w:rsid w:val="00526689"/>
    <w:rsid w:val="005329FC"/>
    <w:rsid w:val="00534040"/>
    <w:rsid w:val="00545CDF"/>
    <w:rsid w:val="00550435"/>
    <w:rsid w:val="005550EA"/>
    <w:rsid w:val="005605B3"/>
    <w:rsid w:val="00575A32"/>
    <w:rsid w:val="00575AC4"/>
    <w:rsid w:val="0058059C"/>
    <w:rsid w:val="00592634"/>
    <w:rsid w:val="00597078"/>
    <w:rsid w:val="00597276"/>
    <w:rsid w:val="005A201B"/>
    <w:rsid w:val="005A383E"/>
    <w:rsid w:val="005B0C6A"/>
    <w:rsid w:val="005B242D"/>
    <w:rsid w:val="005B69BB"/>
    <w:rsid w:val="005C0DE1"/>
    <w:rsid w:val="005C1B87"/>
    <w:rsid w:val="005C40A7"/>
    <w:rsid w:val="005D665C"/>
    <w:rsid w:val="005D6CBE"/>
    <w:rsid w:val="005E2447"/>
    <w:rsid w:val="005E559F"/>
    <w:rsid w:val="005F3274"/>
    <w:rsid w:val="005F56AE"/>
    <w:rsid w:val="0060231A"/>
    <w:rsid w:val="0060413B"/>
    <w:rsid w:val="0063169F"/>
    <w:rsid w:val="0063769E"/>
    <w:rsid w:val="00640F03"/>
    <w:rsid w:val="00646F77"/>
    <w:rsid w:val="0065434C"/>
    <w:rsid w:val="00655E39"/>
    <w:rsid w:val="006605E9"/>
    <w:rsid w:val="0066206C"/>
    <w:rsid w:val="0066207E"/>
    <w:rsid w:val="00667045"/>
    <w:rsid w:val="00674277"/>
    <w:rsid w:val="006743E8"/>
    <w:rsid w:val="006A1687"/>
    <w:rsid w:val="006A197A"/>
    <w:rsid w:val="006B5858"/>
    <w:rsid w:val="006D00F9"/>
    <w:rsid w:val="006D492B"/>
    <w:rsid w:val="006D580B"/>
    <w:rsid w:val="006E6D50"/>
    <w:rsid w:val="006E6E9F"/>
    <w:rsid w:val="006F0851"/>
    <w:rsid w:val="006F23C4"/>
    <w:rsid w:val="006F7EFB"/>
    <w:rsid w:val="00704567"/>
    <w:rsid w:val="007151C6"/>
    <w:rsid w:val="00720B73"/>
    <w:rsid w:val="0072229A"/>
    <w:rsid w:val="00722C82"/>
    <w:rsid w:val="00722CBD"/>
    <w:rsid w:val="00724D64"/>
    <w:rsid w:val="0072642C"/>
    <w:rsid w:val="00734055"/>
    <w:rsid w:val="00736589"/>
    <w:rsid w:val="00751EEE"/>
    <w:rsid w:val="007543CA"/>
    <w:rsid w:val="00757397"/>
    <w:rsid w:val="00761BD1"/>
    <w:rsid w:val="00766C91"/>
    <w:rsid w:val="00773DF0"/>
    <w:rsid w:val="0077492C"/>
    <w:rsid w:val="007756EA"/>
    <w:rsid w:val="007819C9"/>
    <w:rsid w:val="00782590"/>
    <w:rsid w:val="007B0C73"/>
    <w:rsid w:val="007B38D5"/>
    <w:rsid w:val="007D2994"/>
    <w:rsid w:val="007D32B5"/>
    <w:rsid w:val="007D5FED"/>
    <w:rsid w:val="007D74FF"/>
    <w:rsid w:val="007E290C"/>
    <w:rsid w:val="007E3B03"/>
    <w:rsid w:val="007F1A45"/>
    <w:rsid w:val="007F60A5"/>
    <w:rsid w:val="007F69C7"/>
    <w:rsid w:val="00806062"/>
    <w:rsid w:val="00812C22"/>
    <w:rsid w:val="00821026"/>
    <w:rsid w:val="00837508"/>
    <w:rsid w:val="0084336C"/>
    <w:rsid w:val="00845D6F"/>
    <w:rsid w:val="00846A69"/>
    <w:rsid w:val="00846E44"/>
    <w:rsid w:val="00853A89"/>
    <w:rsid w:val="00853C8E"/>
    <w:rsid w:val="0086338C"/>
    <w:rsid w:val="008748F8"/>
    <w:rsid w:val="00881219"/>
    <w:rsid w:val="00885B01"/>
    <w:rsid w:val="008860E8"/>
    <w:rsid w:val="00890AA9"/>
    <w:rsid w:val="008A7E79"/>
    <w:rsid w:val="008B10F7"/>
    <w:rsid w:val="008B48A7"/>
    <w:rsid w:val="008B59AC"/>
    <w:rsid w:val="008C0A95"/>
    <w:rsid w:val="008D10B3"/>
    <w:rsid w:val="008D1E06"/>
    <w:rsid w:val="008D3BA4"/>
    <w:rsid w:val="008D6C11"/>
    <w:rsid w:val="008E4616"/>
    <w:rsid w:val="008F1079"/>
    <w:rsid w:val="008F4FFA"/>
    <w:rsid w:val="00900262"/>
    <w:rsid w:val="009042E7"/>
    <w:rsid w:val="00911D1F"/>
    <w:rsid w:val="00921485"/>
    <w:rsid w:val="00925136"/>
    <w:rsid w:val="009327D1"/>
    <w:rsid w:val="00932ED1"/>
    <w:rsid w:val="00934E88"/>
    <w:rsid w:val="00941B73"/>
    <w:rsid w:val="00945F72"/>
    <w:rsid w:val="009677CA"/>
    <w:rsid w:val="00967B74"/>
    <w:rsid w:val="009725CA"/>
    <w:rsid w:val="00974F24"/>
    <w:rsid w:val="00986B43"/>
    <w:rsid w:val="00992B1B"/>
    <w:rsid w:val="009A14FA"/>
    <w:rsid w:val="009A6826"/>
    <w:rsid w:val="009B0C70"/>
    <w:rsid w:val="009C584E"/>
    <w:rsid w:val="009D257E"/>
    <w:rsid w:val="009D671D"/>
    <w:rsid w:val="009E30F9"/>
    <w:rsid w:val="009E7F85"/>
    <w:rsid w:val="009F4B19"/>
    <w:rsid w:val="00A00CBB"/>
    <w:rsid w:val="00A04DDB"/>
    <w:rsid w:val="00A131A0"/>
    <w:rsid w:val="00A334AF"/>
    <w:rsid w:val="00A34BD8"/>
    <w:rsid w:val="00A40837"/>
    <w:rsid w:val="00A465B3"/>
    <w:rsid w:val="00A514E2"/>
    <w:rsid w:val="00A5668E"/>
    <w:rsid w:val="00A634C0"/>
    <w:rsid w:val="00A6462D"/>
    <w:rsid w:val="00A6681A"/>
    <w:rsid w:val="00A86EAA"/>
    <w:rsid w:val="00A87E4F"/>
    <w:rsid w:val="00A94611"/>
    <w:rsid w:val="00AA786E"/>
    <w:rsid w:val="00AB4EAE"/>
    <w:rsid w:val="00AC0388"/>
    <w:rsid w:val="00AD5A54"/>
    <w:rsid w:val="00AE2591"/>
    <w:rsid w:val="00B037A9"/>
    <w:rsid w:val="00B25879"/>
    <w:rsid w:val="00B31364"/>
    <w:rsid w:val="00B31588"/>
    <w:rsid w:val="00B34EBA"/>
    <w:rsid w:val="00B41613"/>
    <w:rsid w:val="00B41F28"/>
    <w:rsid w:val="00B43953"/>
    <w:rsid w:val="00B5343C"/>
    <w:rsid w:val="00B6155C"/>
    <w:rsid w:val="00B776C7"/>
    <w:rsid w:val="00B77971"/>
    <w:rsid w:val="00B916C8"/>
    <w:rsid w:val="00B94EC6"/>
    <w:rsid w:val="00B97DFF"/>
    <w:rsid w:val="00BA5802"/>
    <w:rsid w:val="00BA7977"/>
    <w:rsid w:val="00BB1E42"/>
    <w:rsid w:val="00BB452C"/>
    <w:rsid w:val="00BC0078"/>
    <w:rsid w:val="00BC174B"/>
    <w:rsid w:val="00BD1E93"/>
    <w:rsid w:val="00BD6D1F"/>
    <w:rsid w:val="00BE40F3"/>
    <w:rsid w:val="00BF32E0"/>
    <w:rsid w:val="00BF4D27"/>
    <w:rsid w:val="00BF51AE"/>
    <w:rsid w:val="00C027E0"/>
    <w:rsid w:val="00C02F57"/>
    <w:rsid w:val="00C031B8"/>
    <w:rsid w:val="00C04BE5"/>
    <w:rsid w:val="00C0513E"/>
    <w:rsid w:val="00C06390"/>
    <w:rsid w:val="00C0640C"/>
    <w:rsid w:val="00C171BA"/>
    <w:rsid w:val="00C26A0F"/>
    <w:rsid w:val="00C27B37"/>
    <w:rsid w:val="00C33BD0"/>
    <w:rsid w:val="00C352EB"/>
    <w:rsid w:val="00C4023B"/>
    <w:rsid w:val="00C478AE"/>
    <w:rsid w:val="00C47C17"/>
    <w:rsid w:val="00C539AB"/>
    <w:rsid w:val="00C65FA7"/>
    <w:rsid w:val="00C73750"/>
    <w:rsid w:val="00C73C21"/>
    <w:rsid w:val="00C76149"/>
    <w:rsid w:val="00C77F56"/>
    <w:rsid w:val="00C8304A"/>
    <w:rsid w:val="00C83B5A"/>
    <w:rsid w:val="00C866CF"/>
    <w:rsid w:val="00C95C27"/>
    <w:rsid w:val="00CA201D"/>
    <w:rsid w:val="00CA2D9B"/>
    <w:rsid w:val="00CA3A83"/>
    <w:rsid w:val="00CA7879"/>
    <w:rsid w:val="00CB2AC6"/>
    <w:rsid w:val="00CC21C2"/>
    <w:rsid w:val="00CC581E"/>
    <w:rsid w:val="00CD2D32"/>
    <w:rsid w:val="00CD3E5B"/>
    <w:rsid w:val="00CD46DE"/>
    <w:rsid w:val="00CE0B3D"/>
    <w:rsid w:val="00CE5877"/>
    <w:rsid w:val="00D027AE"/>
    <w:rsid w:val="00D046F5"/>
    <w:rsid w:val="00D12BED"/>
    <w:rsid w:val="00D15E66"/>
    <w:rsid w:val="00D20AA0"/>
    <w:rsid w:val="00D27DCD"/>
    <w:rsid w:val="00D30303"/>
    <w:rsid w:val="00D30D4A"/>
    <w:rsid w:val="00D3197D"/>
    <w:rsid w:val="00D3316C"/>
    <w:rsid w:val="00D334BF"/>
    <w:rsid w:val="00D3642C"/>
    <w:rsid w:val="00D42AD1"/>
    <w:rsid w:val="00D45694"/>
    <w:rsid w:val="00D46DBC"/>
    <w:rsid w:val="00D55511"/>
    <w:rsid w:val="00D608E2"/>
    <w:rsid w:val="00D6128F"/>
    <w:rsid w:val="00D63A45"/>
    <w:rsid w:val="00D65340"/>
    <w:rsid w:val="00D660DC"/>
    <w:rsid w:val="00D742ED"/>
    <w:rsid w:val="00D7494C"/>
    <w:rsid w:val="00D814F1"/>
    <w:rsid w:val="00D85704"/>
    <w:rsid w:val="00D8799D"/>
    <w:rsid w:val="00D9323C"/>
    <w:rsid w:val="00D93BF3"/>
    <w:rsid w:val="00DB3781"/>
    <w:rsid w:val="00DD4370"/>
    <w:rsid w:val="00DD4F52"/>
    <w:rsid w:val="00DE3710"/>
    <w:rsid w:val="00DE51EF"/>
    <w:rsid w:val="00DE7451"/>
    <w:rsid w:val="00DF54BC"/>
    <w:rsid w:val="00DF7AA5"/>
    <w:rsid w:val="00E014AB"/>
    <w:rsid w:val="00E06420"/>
    <w:rsid w:val="00E20B7D"/>
    <w:rsid w:val="00E24791"/>
    <w:rsid w:val="00E27429"/>
    <w:rsid w:val="00E3044A"/>
    <w:rsid w:val="00E423BD"/>
    <w:rsid w:val="00E61C2B"/>
    <w:rsid w:val="00E62B4E"/>
    <w:rsid w:val="00E631F2"/>
    <w:rsid w:val="00E71834"/>
    <w:rsid w:val="00E7709A"/>
    <w:rsid w:val="00E814D9"/>
    <w:rsid w:val="00E8369A"/>
    <w:rsid w:val="00E84A8B"/>
    <w:rsid w:val="00E8770F"/>
    <w:rsid w:val="00E87FD4"/>
    <w:rsid w:val="00E90066"/>
    <w:rsid w:val="00E92B93"/>
    <w:rsid w:val="00EA2F26"/>
    <w:rsid w:val="00EA79C7"/>
    <w:rsid w:val="00EC1C3C"/>
    <w:rsid w:val="00EC2D79"/>
    <w:rsid w:val="00ED125F"/>
    <w:rsid w:val="00EE4575"/>
    <w:rsid w:val="00EE64A3"/>
    <w:rsid w:val="00F117CE"/>
    <w:rsid w:val="00F14DEF"/>
    <w:rsid w:val="00F502AE"/>
    <w:rsid w:val="00F70FC5"/>
    <w:rsid w:val="00F776A8"/>
    <w:rsid w:val="00FA0EE6"/>
    <w:rsid w:val="00FA2693"/>
    <w:rsid w:val="00FA6917"/>
    <w:rsid w:val="00FB305F"/>
    <w:rsid w:val="00FB7815"/>
    <w:rsid w:val="00FC065A"/>
    <w:rsid w:val="00FC3505"/>
    <w:rsid w:val="00FE066B"/>
    <w:rsid w:val="00FF4C4D"/>
    <w:rsid w:val="01451F65"/>
    <w:rsid w:val="086D1C23"/>
    <w:rsid w:val="0A61EB66"/>
    <w:rsid w:val="0C31ECF3"/>
    <w:rsid w:val="0D763AF9"/>
    <w:rsid w:val="0E43873F"/>
    <w:rsid w:val="11037CAC"/>
    <w:rsid w:val="115A77C0"/>
    <w:rsid w:val="11D0B9FF"/>
    <w:rsid w:val="1373E8BE"/>
    <w:rsid w:val="13F4B06F"/>
    <w:rsid w:val="1457079A"/>
    <w:rsid w:val="15613AB8"/>
    <w:rsid w:val="16926123"/>
    <w:rsid w:val="17DB327F"/>
    <w:rsid w:val="1AAE8CD7"/>
    <w:rsid w:val="1B575ABE"/>
    <w:rsid w:val="1D034356"/>
    <w:rsid w:val="1D8BCDEE"/>
    <w:rsid w:val="1DEDDDB6"/>
    <w:rsid w:val="1E7EA0D0"/>
    <w:rsid w:val="20EEA5CA"/>
    <w:rsid w:val="22610579"/>
    <w:rsid w:val="24002EDE"/>
    <w:rsid w:val="2433FFA1"/>
    <w:rsid w:val="251EDB71"/>
    <w:rsid w:val="259BFF3F"/>
    <w:rsid w:val="2667E746"/>
    <w:rsid w:val="28F6C663"/>
    <w:rsid w:val="2E3BA772"/>
    <w:rsid w:val="351191DF"/>
    <w:rsid w:val="35FD72EC"/>
    <w:rsid w:val="361D9B50"/>
    <w:rsid w:val="37129F7C"/>
    <w:rsid w:val="3919963D"/>
    <w:rsid w:val="39AA9979"/>
    <w:rsid w:val="3E0C2DFA"/>
    <w:rsid w:val="4417F280"/>
    <w:rsid w:val="44EA8FA7"/>
    <w:rsid w:val="457D5B23"/>
    <w:rsid w:val="45F77AF7"/>
    <w:rsid w:val="470759A9"/>
    <w:rsid w:val="494BDA83"/>
    <w:rsid w:val="495324FE"/>
    <w:rsid w:val="4ACAEC1A"/>
    <w:rsid w:val="4C338A9B"/>
    <w:rsid w:val="4D402821"/>
    <w:rsid w:val="4DBA6EBF"/>
    <w:rsid w:val="4E6313A5"/>
    <w:rsid w:val="4E9EE386"/>
    <w:rsid w:val="4F3658FC"/>
    <w:rsid w:val="4FC26682"/>
    <w:rsid w:val="50710A4D"/>
    <w:rsid w:val="5308E9A9"/>
    <w:rsid w:val="533684C8"/>
    <w:rsid w:val="58D479C6"/>
    <w:rsid w:val="5E42AE7B"/>
    <w:rsid w:val="607E09E7"/>
    <w:rsid w:val="60B324E2"/>
    <w:rsid w:val="62DEFEF0"/>
    <w:rsid w:val="64F52086"/>
    <w:rsid w:val="66C0D6DF"/>
    <w:rsid w:val="67441C26"/>
    <w:rsid w:val="681DE40E"/>
    <w:rsid w:val="6E5844F0"/>
    <w:rsid w:val="70BF632B"/>
    <w:rsid w:val="7667D813"/>
    <w:rsid w:val="7CDF4B6E"/>
    <w:rsid w:val="7DD11368"/>
    <w:rsid w:val="7F174C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786B2"/>
  <w15:chartTrackingRefBased/>
  <w15:docId w15:val="{44F9567B-43C2-4CC7-8145-470D9EDE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
    <w:qFormat/>
    <w:rsid w:val="00736589"/>
    <w:pPr>
      <w:tabs>
        <w:tab w:val="clear" w:pos="4680"/>
        <w:tab w:val="clear" w:pos="9360"/>
      </w:tabs>
      <w:spacing w:after="240"/>
      <w:outlineLvl w:val="0"/>
    </w:pPr>
    <w:rPr>
      <w:rFonts w:ascii="Arial" w:eastAsia="Calibri" w:hAnsi="Arial" w:cs="Times New Roman"/>
      <w:color w:val="025064" w:themeColor="text1"/>
      <w:sz w:val="40"/>
      <w:szCs w:val="44"/>
    </w:rPr>
  </w:style>
  <w:style w:type="paragraph" w:styleId="Heading2">
    <w:name w:val="heading 2"/>
    <w:basedOn w:val="Normal"/>
    <w:next w:val="Normal"/>
    <w:link w:val="Heading2Char"/>
    <w:uiPriority w:val="9"/>
    <w:unhideWhenUsed/>
    <w:qFormat/>
    <w:rsid w:val="00201C4F"/>
    <w:pPr>
      <w:keepNext/>
      <w:keepLines/>
      <w:spacing w:before="40" w:after="0"/>
      <w:outlineLvl w:val="1"/>
    </w:pPr>
    <w:rPr>
      <w:rFonts w:ascii="Arial" w:eastAsiaTheme="majorEastAsia" w:hAnsi="Arial" w:cstheme="majorBidi"/>
      <w:color w:val="025064" w:themeColor="text1"/>
      <w:sz w:val="32"/>
      <w:szCs w:val="26"/>
    </w:rPr>
  </w:style>
  <w:style w:type="paragraph" w:styleId="Heading3">
    <w:name w:val="heading 3"/>
    <w:basedOn w:val="Normal"/>
    <w:next w:val="Normal"/>
    <w:link w:val="Heading3Char"/>
    <w:uiPriority w:val="9"/>
    <w:unhideWhenUsed/>
    <w:qFormat/>
    <w:rsid w:val="00201C4F"/>
    <w:pPr>
      <w:keepNext/>
      <w:keepLines/>
      <w:spacing w:before="40" w:after="0"/>
      <w:outlineLvl w:val="2"/>
    </w:pPr>
    <w:rPr>
      <w:rFonts w:ascii="Arial" w:eastAsiaTheme="majorEastAsia" w:hAnsi="Arial" w:cstheme="majorBidi"/>
      <w:color w:val="025064" w:themeColor="text1"/>
      <w:sz w:val="24"/>
      <w:szCs w:val="24"/>
    </w:rPr>
  </w:style>
  <w:style w:type="paragraph" w:styleId="Heading4">
    <w:name w:val="heading 4"/>
    <w:basedOn w:val="Normal"/>
    <w:next w:val="Normal"/>
    <w:link w:val="Heading4Char"/>
    <w:uiPriority w:val="9"/>
    <w:semiHidden/>
    <w:unhideWhenUsed/>
    <w:qFormat/>
    <w:rsid w:val="00E7709A"/>
    <w:pPr>
      <w:keepNext/>
      <w:keepLines/>
      <w:spacing w:before="40" w:after="0"/>
      <w:outlineLvl w:val="3"/>
    </w:pPr>
    <w:rPr>
      <w:rFonts w:ascii="Arial" w:eastAsiaTheme="majorEastAsia" w:hAnsi="Arial" w:cstheme="majorBidi"/>
      <w:i/>
      <w:iCs/>
      <w:color w:val="025064"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B05"/>
  </w:style>
  <w:style w:type="paragraph" w:styleId="Footer">
    <w:name w:val="footer"/>
    <w:basedOn w:val="Normal"/>
    <w:link w:val="FooterChar"/>
    <w:uiPriority w:val="99"/>
    <w:unhideWhenUsed/>
    <w:rsid w:val="0018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B05"/>
  </w:style>
  <w:style w:type="character" w:customStyle="1" w:styleId="Heading1Char">
    <w:name w:val="Heading 1 Char"/>
    <w:basedOn w:val="DefaultParagraphFont"/>
    <w:link w:val="Heading1"/>
    <w:uiPriority w:val="9"/>
    <w:rsid w:val="00736589"/>
    <w:rPr>
      <w:rFonts w:ascii="Arial" w:eastAsia="Calibri" w:hAnsi="Arial" w:cs="Times New Roman"/>
      <w:color w:val="025064" w:themeColor="text1"/>
      <w:sz w:val="40"/>
      <w:szCs w:val="44"/>
    </w:rPr>
  </w:style>
  <w:style w:type="paragraph" w:customStyle="1" w:styleId="Body">
    <w:name w:val="Body"/>
    <w:basedOn w:val="Normal"/>
    <w:link w:val="BodyChar"/>
    <w:qFormat/>
    <w:rsid w:val="00736589"/>
    <w:pPr>
      <w:spacing w:before="120" w:after="120" w:line="276" w:lineRule="auto"/>
    </w:pPr>
    <w:rPr>
      <w:rFonts w:ascii="Arial" w:eastAsia="Calibri" w:hAnsi="Arial" w:cs="Times New Roman"/>
      <w:color w:val="414042"/>
      <w:sz w:val="18"/>
      <w:szCs w:val="20"/>
    </w:rPr>
  </w:style>
  <w:style w:type="character" w:customStyle="1" w:styleId="BodyChar">
    <w:name w:val="Body Char"/>
    <w:link w:val="Body"/>
    <w:rsid w:val="00736589"/>
    <w:rPr>
      <w:rFonts w:ascii="Arial" w:eastAsia="Calibri" w:hAnsi="Arial" w:cs="Times New Roman"/>
      <w:color w:val="414042"/>
      <w:sz w:val="18"/>
      <w:szCs w:val="20"/>
    </w:rPr>
  </w:style>
  <w:style w:type="character" w:customStyle="1" w:styleId="Heading2Char">
    <w:name w:val="Heading 2 Char"/>
    <w:basedOn w:val="DefaultParagraphFont"/>
    <w:link w:val="Heading2"/>
    <w:uiPriority w:val="9"/>
    <w:rsid w:val="00201C4F"/>
    <w:rPr>
      <w:rFonts w:ascii="Arial" w:eastAsiaTheme="majorEastAsia" w:hAnsi="Arial" w:cstheme="majorBidi"/>
      <w:color w:val="025064" w:themeColor="text1"/>
      <w:sz w:val="32"/>
      <w:szCs w:val="26"/>
    </w:rPr>
  </w:style>
  <w:style w:type="character" w:styleId="Hyperlink">
    <w:name w:val="Hyperlink"/>
    <w:uiPriority w:val="99"/>
    <w:unhideWhenUsed/>
    <w:rsid w:val="0060231A"/>
    <w:rPr>
      <w:color w:val="025064" w:themeColor="text1"/>
      <w:u w:val="single"/>
    </w:rPr>
  </w:style>
  <w:style w:type="paragraph" w:customStyle="1" w:styleId="Bulletsindented">
    <w:name w:val="Bullets indented"/>
    <w:basedOn w:val="Normal"/>
    <w:link w:val="BulletsindentedChar"/>
    <w:qFormat/>
    <w:rsid w:val="00201C4F"/>
    <w:pPr>
      <w:numPr>
        <w:numId w:val="1"/>
      </w:numPr>
      <w:spacing w:before="120" w:after="0" w:line="276" w:lineRule="auto"/>
      <w:contextualSpacing/>
    </w:pPr>
    <w:rPr>
      <w:rFonts w:ascii="Arial" w:eastAsia="Calibri" w:hAnsi="Arial" w:cs="Times New Roman"/>
      <w:color w:val="414042"/>
      <w:sz w:val="18"/>
      <w:szCs w:val="20"/>
    </w:rPr>
  </w:style>
  <w:style w:type="character" w:customStyle="1" w:styleId="BulletsindentedChar">
    <w:name w:val="Bullets indented Char"/>
    <w:link w:val="Bulletsindented"/>
    <w:rsid w:val="00201C4F"/>
    <w:rPr>
      <w:rFonts w:ascii="Arial" w:eastAsia="Calibri" w:hAnsi="Arial" w:cs="Times New Roman"/>
      <w:color w:val="414042"/>
      <w:sz w:val="18"/>
      <w:szCs w:val="20"/>
    </w:rPr>
  </w:style>
  <w:style w:type="paragraph" w:customStyle="1" w:styleId="Disclaimer">
    <w:name w:val="Disclaimer"/>
    <w:basedOn w:val="Normal"/>
    <w:link w:val="DisclaimerChar"/>
    <w:uiPriority w:val="99"/>
    <w:rsid w:val="00181B05"/>
    <w:pPr>
      <w:spacing w:after="0" w:line="276" w:lineRule="auto"/>
      <w:jc w:val="both"/>
    </w:pPr>
    <w:rPr>
      <w:rFonts w:ascii="Calibri" w:eastAsia="Calibri" w:hAnsi="Calibri" w:cs="Calibri"/>
      <w:color w:val="414042"/>
      <w:sz w:val="17"/>
      <w:szCs w:val="17"/>
    </w:rPr>
  </w:style>
  <w:style w:type="character" w:customStyle="1" w:styleId="DisclaimerChar">
    <w:name w:val="Disclaimer Char"/>
    <w:link w:val="Disclaimer"/>
    <w:uiPriority w:val="99"/>
    <w:rsid w:val="00181B05"/>
    <w:rPr>
      <w:rFonts w:ascii="Calibri" w:eastAsia="Calibri" w:hAnsi="Calibri" w:cs="Calibri"/>
      <w:color w:val="414042"/>
      <w:sz w:val="17"/>
      <w:szCs w:val="17"/>
    </w:rPr>
  </w:style>
  <w:style w:type="paragraph" w:customStyle="1" w:styleId="AboutEpicor">
    <w:name w:val="About Epicor"/>
    <w:basedOn w:val="Normal"/>
    <w:link w:val="AboutEpicorChar"/>
    <w:qFormat/>
    <w:rsid w:val="00201C4F"/>
    <w:pPr>
      <w:spacing w:after="240" w:line="240" w:lineRule="auto"/>
    </w:pPr>
    <w:rPr>
      <w:rFonts w:ascii="Georgia" w:eastAsia="Calibri" w:hAnsi="Georgia" w:cs="Times New Roman"/>
      <w:color w:val="025064" w:themeColor="text1"/>
      <w:sz w:val="32"/>
      <w:szCs w:val="32"/>
    </w:rPr>
  </w:style>
  <w:style w:type="character" w:customStyle="1" w:styleId="AboutEpicorChar">
    <w:name w:val="About Epicor Char"/>
    <w:link w:val="AboutEpicor"/>
    <w:rsid w:val="00201C4F"/>
    <w:rPr>
      <w:rFonts w:ascii="Georgia" w:eastAsia="Calibri" w:hAnsi="Georgia" w:cs="Times New Roman"/>
      <w:color w:val="025064" w:themeColor="text1"/>
      <w:sz w:val="32"/>
      <w:szCs w:val="32"/>
    </w:rPr>
  </w:style>
  <w:style w:type="paragraph" w:customStyle="1" w:styleId="DocumentTitle">
    <w:name w:val="Document Title"/>
    <w:basedOn w:val="Heading1"/>
    <w:link w:val="DocumentTitleChar"/>
    <w:qFormat/>
    <w:rsid w:val="00736589"/>
    <w:rPr>
      <w:rFonts w:ascii="Georgia Pro Semibold" w:hAnsi="Georgia Pro Semibold"/>
      <w:sz w:val="72"/>
      <w:lang w:val="es-ES"/>
    </w:rPr>
  </w:style>
  <w:style w:type="paragraph" w:customStyle="1" w:styleId="PageHeader">
    <w:name w:val="Page Header"/>
    <w:basedOn w:val="Header"/>
    <w:link w:val="PageHeaderChar"/>
    <w:qFormat/>
    <w:rsid w:val="00736589"/>
    <w:pPr>
      <w:jc w:val="right"/>
    </w:pPr>
    <w:rPr>
      <w:rFonts w:ascii="Georgia Pro Semibold" w:hAnsi="Georgia Pro Semibold"/>
      <w:color w:val="025064" w:themeColor="text1"/>
      <w:lang w:val="es-ES"/>
    </w:rPr>
  </w:style>
  <w:style w:type="character" w:customStyle="1" w:styleId="DocumentTitleChar">
    <w:name w:val="Document Title Char"/>
    <w:basedOn w:val="Heading1Char"/>
    <w:link w:val="DocumentTitle"/>
    <w:rsid w:val="00736589"/>
    <w:rPr>
      <w:rFonts w:ascii="Georgia Pro Semibold" w:eastAsia="Calibri" w:hAnsi="Georgia Pro Semibold" w:cs="Times New Roman"/>
      <w:color w:val="025064" w:themeColor="text1"/>
      <w:sz w:val="72"/>
      <w:szCs w:val="44"/>
      <w:lang w:val="es-ES"/>
    </w:rPr>
  </w:style>
  <w:style w:type="paragraph" w:customStyle="1" w:styleId="Headline">
    <w:name w:val="Headline"/>
    <w:basedOn w:val="Normal"/>
    <w:link w:val="HeadlineChar"/>
    <w:qFormat/>
    <w:rsid w:val="00736589"/>
    <w:rPr>
      <w:rFonts w:ascii="Georgia Pro Semibold" w:hAnsi="Georgia Pro Semibold"/>
      <w:color w:val="025064" w:themeColor="text1"/>
      <w:sz w:val="52"/>
    </w:rPr>
  </w:style>
  <w:style w:type="character" w:customStyle="1" w:styleId="PageHeaderChar">
    <w:name w:val="Page Header Char"/>
    <w:basedOn w:val="HeaderChar"/>
    <w:link w:val="PageHeader"/>
    <w:rsid w:val="00736589"/>
    <w:rPr>
      <w:rFonts w:ascii="Georgia Pro Semibold" w:hAnsi="Georgia Pro Semibold"/>
      <w:color w:val="025064" w:themeColor="text1"/>
      <w:lang w:val="es-ES"/>
    </w:rPr>
  </w:style>
  <w:style w:type="character" w:customStyle="1" w:styleId="Heading3Char">
    <w:name w:val="Heading 3 Char"/>
    <w:basedOn w:val="DefaultParagraphFont"/>
    <w:link w:val="Heading3"/>
    <w:uiPriority w:val="9"/>
    <w:rsid w:val="00201C4F"/>
    <w:rPr>
      <w:rFonts w:ascii="Arial" w:eastAsiaTheme="majorEastAsia" w:hAnsi="Arial" w:cstheme="majorBidi"/>
      <w:color w:val="025064" w:themeColor="text1"/>
      <w:sz w:val="24"/>
      <w:szCs w:val="24"/>
    </w:rPr>
  </w:style>
  <w:style w:type="character" w:customStyle="1" w:styleId="HeadlineChar">
    <w:name w:val="Headline Char"/>
    <w:basedOn w:val="DefaultParagraphFont"/>
    <w:link w:val="Headline"/>
    <w:rsid w:val="00736589"/>
    <w:rPr>
      <w:rFonts w:ascii="Georgia Pro Semibold" w:hAnsi="Georgia Pro Semibold"/>
      <w:color w:val="025064" w:themeColor="text1"/>
      <w:sz w:val="52"/>
    </w:rPr>
  </w:style>
  <w:style w:type="character" w:styleId="FollowedHyperlink">
    <w:name w:val="FollowedHyperlink"/>
    <w:basedOn w:val="DefaultParagraphFont"/>
    <w:uiPriority w:val="99"/>
    <w:unhideWhenUsed/>
    <w:rsid w:val="0060231A"/>
    <w:rPr>
      <w:color w:val="90D2B5" w:themeColor="text2"/>
      <w:u w:val="single"/>
    </w:rPr>
  </w:style>
  <w:style w:type="character" w:styleId="UnresolvedMention">
    <w:name w:val="Unresolved Mention"/>
    <w:basedOn w:val="DefaultParagraphFont"/>
    <w:uiPriority w:val="99"/>
    <w:semiHidden/>
    <w:unhideWhenUsed/>
    <w:rsid w:val="00E7709A"/>
    <w:rPr>
      <w:color w:val="605E5C"/>
      <w:shd w:val="clear" w:color="auto" w:fill="E1DFDD"/>
    </w:rPr>
  </w:style>
  <w:style w:type="paragraph" w:styleId="NoSpacing">
    <w:name w:val="No Spacing"/>
    <w:uiPriority w:val="1"/>
    <w:qFormat/>
    <w:rsid w:val="00E7709A"/>
    <w:pPr>
      <w:spacing w:after="0" w:line="240" w:lineRule="auto"/>
    </w:pPr>
    <w:rPr>
      <w:rFonts w:ascii="Arial" w:hAnsi="Arial"/>
      <w:sz w:val="18"/>
    </w:rPr>
  </w:style>
  <w:style w:type="character" w:customStyle="1" w:styleId="Heading4Char">
    <w:name w:val="Heading 4 Char"/>
    <w:basedOn w:val="DefaultParagraphFont"/>
    <w:link w:val="Heading4"/>
    <w:uiPriority w:val="9"/>
    <w:semiHidden/>
    <w:rsid w:val="00E7709A"/>
    <w:rPr>
      <w:rFonts w:ascii="Arial" w:eastAsiaTheme="majorEastAsia" w:hAnsi="Arial" w:cstheme="majorBidi"/>
      <w:i/>
      <w:iCs/>
      <w:color w:val="025064" w:themeColor="text1"/>
      <w:sz w:val="20"/>
    </w:rPr>
  </w:style>
  <w:style w:type="paragraph" w:styleId="Subtitle">
    <w:name w:val="Subtitle"/>
    <w:basedOn w:val="Normal"/>
    <w:next w:val="Normal"/>
    <w:link w:val="SubtitleChar"/>
    <w:uiPriority w:val="11"/>
    <w:qFormat/>
    <w:rsid w:val="00E7709A"/>
    <w:pPr>
      <w:numPr>
        <w:ilvl w:val="1"/>
      </w:numPr>
    </w:pPr>
    <w:rPr>
      <w:rFonts w:ascii="Arial" w:eastAsiaTheme="minorEastAsia" w:hAnsi="Arial"/>
      <w:color w:val="025064" w:themeColor="text1"/>
      <w:spacing w:val="15"/>
      <w:sz w:val="20"/>
    </w:rPr>
  </w:style>
  <w:style w:type="character" w:customStyle="1" w:styleId="SubtitleChar">
    <w:name w:val="Subtitle Char"/>
    <w:basedOn w:val="DefaultParagraphFont"/>
    <w:link w:val="Subtitle"/>
    <w:uiPriority w:val="11"/>
    <w:rsid w:val="00E7709A"/>
    <w:rPr>
      <w:rFonts w:ascii="Arial" w:eastAsiaTheme="minorEastAsia" w:hAnsi="Arial"/>
      <w:color w:val="025064" w:themeColor="text1"/>
      <w:spacing w:val="15"/>
      <w:sz w:val="20"/>
    </w:rPr>
  </w:style>
  <w:style w:type="character" w:styleId="SubtleEmphasis">
    <w:name w:val="Subtle Emphasis"/>
    <w:basedOn w:val="DefaultParagraphFont"/>
    <w:uiPriority w:val="19"/>
    <w:qFormat/>
    <w:rsid w:val="00E7709A"/>
    <w:rPr>
      <w:rFonts w:ascii="Arial" w:hAnsi="Arial"/>
      <w:i/>
      <w:iCs/>
      <w:color w:val="025064" w:themeColor="text1"/>
      <w:sz w:val="18"/>
    </w:rPr>
  </w:style>
  <w:style w:type="character" w:styleId="Emphasis">
    <w:name w:val="Emphasis"/>
    <w:basedOn w:val="DefaultParagraphFont"/>
    <w:uiPriority w:val="20"/>
    <w:qFormat/>
    <w:rsid w:val="00E7709A"/>
    <w:rPr>
      <w:rFonts w:ascii="Arial" w:hAnsi="Arial"/>
      <w:i/>
      <w:iCs/>
      <w:sz w:val="18"/>
    </w:rPr>
  </w:style>
  <w:style w:type="character" w:styleId="IntenseEmphasis">
    <w:name w:val="Intense Emphasis"/>
    <w:basedOn w:val="DefaultParagraphFont"/>
    <w:uiPriority w:val="21"/>
    <w:qFormat/>
    <w:rsid w:val="00E7709A"/>
    <w:rPr>
      <w:rFonts w:ascii="Arial" w:hAnsi="Arial"/>
      <w:i/>
      <w:iCs/>
      <w:color w:val="025064" w:themeColor="text1"/>
      <w:sz w:val="18"/>
    </w:rPr>
  </w:style>
  <w:style w:type="character" w:styleId="Strong">
    <w:name w:val="Strong"/>
    <w:basedOn w:val="DefaultParagraphFont"/>
    <w:uiPriority w:val="22"/>
    <w:qFormat/>
    <w:rsid w:val="00E7709A"/>
    <w:rPr>
      <w:rFonts w:ascii="Arial" w:hAnsi="Arial"/>
      <w:b/>
      <w:bCs/>
    </w:rPr>
  </w:style>
  <w:style w:type="paragraph" w:styleId="Quote">
    <w:name w:val="Quote"/>
    <w:basedOn w:val="Normal"/>
    <w:next w:val="Normal"/>
    <w:link w:val="QuoteChar"/>
    <w:uiPriority w:val="29"/>
    <w:qFormat/>
    <w:rsid w:val="00E7709A"/>
    <w:pPr>
      <w:spacing w:before="200"/>
      <w:ind w:left="864" w:right="864"/>
      <w:jc w:val="center"/>
    </w:pPr>
    <w:rPr>
      <w:rFonts w:ascii="Georgia" w:hAnsi="Georgia"/>
      <w:i/>
      <w:iCs/>
      <w:color w:val="025064" w:themeColor="text1"/>
      <w:sz w:val="20"/>
    </w:rPr>
  </w:style>
  <w:style w:type="character" w:customStyle="1" w:styleId="QuoteChar">
    <w:name w:val="Quote Char"/>
    <w:basedOn w:val="DefaultParagraphFont"/>
    <w:link w:val="Quote"/>
    <w:uiPriority w:val="29"/>
    <w:rsid w:val="00E7709A"/>
    <w:rPr>
      <w:rFonts w:ascii="Georgia" w:hAnsi="Georgia"/>
      <w:i/>
      <w:iCs/>
      <w:color w:val="025064" w:themeColor="text1"/>
      <w:sz w:val="20"/>
    </w:rPr>
  </w:style>
  <w:style w:type="paragraph" w:styleId="IntenseQuote">
    <w:name w:val="Intense Quote"/>
    <w:basedOn w:val="Normal"/>
    <w:next w:val="Normal"/>
    <w:link w:val="IntenseQuoteChar"/>
    <w:uiPriority w:val="30"/>
    <w:qFormat/>
    <w:rsid w:val="00E7709A"/>
    <w:pPr>
      <w:pBdr>
        <w:top w:val="single" w:sz="4" w:space="10" w:color="7BAFC4" w:themeColor="accent1"/>
        <w:bottom w:val="single" w:sz="4" w:space="10" w:color="7BAFC4" w:themeColor="accent1"/>
      </w:pBdr>
      <w:spacing w:before="360" w:after="360"/>
      <w:ind w:left="864" w:right="864"/>
      <w:jc w:val="center"/>
    </w:pPr>
    <w:rPr>
      <w:rFonts w:ascii="Georgia" w:hAnsi="Georgia"/>
      <w:i/>
      <w:iCs/>
      <w:color w:val="025064" w:themeColor="text1"/>
      <w:sz w:val="20"/>
    </w:rPr>
  </w:style>
  <w:style w:type="character" w:customStyle="1" w:styleId="IntenseQuoteChar">
    <w:name w:val="Intense Quote Char"/>
    <w:basedOn w:val="DefaultParagraphFont"/>
    <w:link w:val="IntenseQuote"/>
    <w:uiPriority w:val="30"/>
    <w:rsid w:val="00E7709A"/>
    <w:rPr>
      <w:rFonts w:ascii="Georgia" w:hAnsi="Georgia"/>
      <w:i/>
      <w:iCs/>
      <w:color w:val="025064" w:themeColor="text1"/>
      <w:sz w:val="20"/>
    </w:rPr>
  </w:style>
  <w:style w:type="character" w:styleId="SubtleReference">
    <w:name w:val="Subtle Reference"/>
    <w:basedOn w:val="DefaultParagraphFont"/>
    <w:uiPriority w:val="31"/>
    <w:qFormat/>
    <w:rsid w:val="00E7709A"/>
    <w:rPr>
      <w:rFonts w:ascii="Arial" w:hAnsi="Arial"/>
      <w:smallCaps/>
      <w:color w:val="025064" w:themeColor="text1"/>
      <w:sz w:val="18"/>
    </w:rPr>
  </w:style>
  <w:style w:type="character" w:styleId="IntenseReference">
    <w:name w:val="Intense Reference"/>
    <w:basedOn w:val="DefaultParagraphFont"/>
    <w:uiPriority w:val="32"/>
    <w:qFormat/>
    <w:rsid w:val="00E7709A"/>
    <w:rPr>
      <w:rFonts w:ascii="Arial" w:hAnsi="Arial"/>
      <w:b/>
      <w:bCs/>
      <w:smallCaps/>
      <w:color w:val="025064" w:themeColor="text1"/>
      <w:spacing w:val="5"/>
      <w:sz w:val="18"/>
    </w:rPr>
  </w:style>
  <w:style w:type="character" w:styleId="BookTitle">
    <w:name w:val="Book Title"/>
    <w:basedOn w:val="DefaultParagraphFont"/>
    <w:uiPriority w:val="33"/>
    <w:qFormat/>
    <w:rsid w:val="00E7709A"/>
    <w:rPr>
      <w:rFonts w:ascii="Arial" w:hAnsi="Arial"/>
      <w:b/>
      <w:bCs/>
      <w:i/>
      <w:iCs/>
      <w:spacing w:val="5"/>
      <w:sz w:val="18"/>
    </w:rPr>
  </w:style>
  <w:style w:type="paragraph" w:styleId="ListParagraph">
    <w:name w:val="List Paragraph"/>
    <w:basedOn w:val="Normal"/>
    <w:uiPriority w:val="34"/>
    <w:qFormat/>
    <w:rsid w:val="00E7709A"/>
    <w:pPr>
      <w:ind w:left="720"/>
      <w:contextualSpacing/>
    </w:pPr>
    <w:rPr>
      <w:rFonts w:ascii="Arial" w:hAnsi="Arial"/>
      <w:sz w:val="18"/>
    </w:rPr>
  </w:style>
  <w:style w:type="table" w:styleId="TableGrid">
    <w:name w:val="Table Grid"/>
    <w:basedOn w:val="TableNormal"/>
    <w:uiPriority w:val="39"/>
    <w:rsid w:val="0091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D1D59"/>
    <w:pPr>
      <w:spacing w:after="0" w:line="240" w:lineRule="auto"/>
    </w:pPr>
    <w:tblPr>
      <w:tblStyleRowBandSize w:val="1"/>
      <w:tblStyleColBandSize w:val="1"/>
      <w:tblBorders>
        <w:top w:val="single" w:sz="4" w:space="0" w:color="36D2FB" w:themeColor="text1" w:themeTint="80"/>
        <w:bottom w:val="single" w:sz="4" w:space="0" w:color="36D2FB" w:themeColor="text1" w:themeTint="80"/>
      </w:tblBorders>
    </w:tblPr>
    <w:tblStylePr w:type="firstRow">
      <w:rPr>
        <w:b/>
        <w:bCs/>
      </w:rPr>
      <w:tblPr/>
      <w:tcPr>
        <w:tcBorders>
          <w:bottom w:val="single" w:sz="4" w:space="0" w:color="36D2FB" w:themeColor="text1" w:themeTint="80"/>
        </w:tcBorders>
      </w:tcPr>
    </w:tblStylePr>
    <w:tblStylePr w:type="lastRow">
      <w:rPr>
        <w:b/>
        <w:bCs/>
      </w:rPr>
      <w:tblPr/>
      <w:tcPr>
        <w:tcBorders>
          <w:top w:val="single" w:sz="4" w:space="0" w:color="36D2FB" w:themeColor="text1" w:themeTint="80"/>
        </w:tcBorders>
      </w:tcPr>
    </w:tblStylePr>
    <w:tblStylePr w:type="firstCol">
      <w:rPr>
        <w:b/>
        <w:bCs/>
      </w:rPr>
    </w:tblStylePr>
    <w:tblStylePr w:type="lastCol">
      <w:rPr>
        <w:b/>
        <w:bCs/>
      </w:rPr>
    </w:tblStylePr>
    <w:tblStylePr w:type="band1Vert">
      <w:tblPr/>
      <w:tcPr>
        <w:tcBorders>
          <w:left w:val="single" w:sz="4" w:space="0" w:color="36D2FB" w:themeColor="text1" w:themeTint="80"/>
          <w:right w:val="single" w:sz="4" w:space="0" w:color="36D2FB" w:themeColor="text1" w:themeTint="80"/>
        </w:tcBorders>
      </w:tcPr>
    </w:tblStylePr>
    <w:tblStylePr w:type="band2Vert">
      <w:tblPr/>
      <w:tcPr>
        <w:tcBorders>
          <w:left w:val="single" w:sz="4" w:space="0" w:color="36D2FB" w:themeColor="text1" w:themeTint="80"/>
          <w:right w:val="single" w:sz="4" w:space="0" w:color="36D2FB" w:themeColor="text1" w:themeTint="80"/>
        </w:tcBorders>
      </w:tcPr>
    </w:tblStylePr>
    <w:tblStylePr w:type="band1Horz">
      <w:tblPr/>
      <w:tcPr>
        <w:tcBorders>
          <w:top w:val="single" w:sz="4" w:space="0" w:color="36D2FB" w:themeColor="text1" w:themeTint="80"/>
          <w:bottom w:val="single" w:sz="4" w:space="0" w:color="36D2FB" w:themeColor="text1" w:themeTint="80"/>
        </w:tcBorders>
      </w:tcPr>
    </w:tblStylePr>
  </w:style>
  <w:style w:type="table" w:styleId="GridTable2-Accent4">
    <w:name w:val="Grid Table 2 Accent 4"/>
    <w:basedOn w:val="TableNormal"/>
    <w:uiPriority w:val="47"/>
    <w:rsid w:val="007B38D5"/>
    <w:pPr>
      <w:spacing w:after="0" w:line="240" w:lineRule="auto"/>
    </w:pPr>
    <w:tblPr>
      <w:tblStyleRowBandSize w:val="1"/>
      <w:tblStyleColBandSize w:val="1"/>
      <w:tblBorders>
        <w:top w:val="single" w:sz="2" w:space="0" w:color="CFD5D7" w:themeColor="accent4" w:themeTint="99"/>
        <w:bottom w:val="single" w:sz="2" w:space="0" w:color="CFD5D7" w:themeColor="accent4" w:themeTint="99"/>
        <w:insideH w:val="single" w:sz="2" w:space="0" w:color="CFD5D7" w:themeColor="accent4" w:themeTint="99"/>
        <w:insideV w:val="single" w:sz="2" w:space="0" w:color="CFD5D7" w:themeColor="accent4" w:themeTint="99"/>
      </w:tblBorders>
    </w:tblPr>
    <w:tblStylePr w:type="firstRow">
      <w:rPr>
        <w:b/>
        <w:bCs/>
      </w:rPr>
      <w:tblPr/>
      <w:tcPr>
        <w:tcBorders>
          <w:top w:val="nil"/>
          <w:bottom w:val="single" w:sz="12" w:space="0" w:color="CFD5D7" w:themeColor="accent4" w:themeTint="99"/>
          <w:insideH w:val="nil"/>
          <w:insideV w:val="nil"/>
        </w:tcBorders>
        <w:shd w:val="clear" w:color="auto" w:fill="FFFFFF" w:themeFill="background1"/>
      </w:tcPr>
    </w:tblStylePr>
    <w:tblStylePr w:type="lastRow">
      <w:rPr>
        <w:b/>
        <w:bCs/>
      </w:rPr>
      <w:tblPr/>
      <w:tcPr>
        <w:tcBorders>
          <w:top w:val="double" w:sz="2" w:space="0" w:color="CFD5D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1F1" w:themeFill="accent4" w:themeFillTint="33"/>
      </w:tcPr>
    </w:tblStylePr>
    <w:tblStylePr w:type="band1Horz">
      <w:tblPr/>
      <w:tcPr>
        <w:shd w:val="clear" w:color="auto" w:fill="EFF1F1" w:themeFill="accent4" w:themeFillTint="33"/>
      </w:tcPr>
    </w:tblStylePr>
  </w:style>
  <w:style w:type="table" w:styleId="ListTable1Light">
    <w:name w:val="List Table 1 Light"/>
    <w:basedOn w:val="TableNormal"/>
    <w:uiPriority w:val="46"/>
    <w:rsid w:val="00D742ED"/>
    <w:pPr>
      <w:spacing w:after="0" w:line="240" w:lineRule="auto"/>
    </w:pPr>
    <w:rPr>
      <w:rFonts w:ascii="Arial" w:hAnsi="Arial"/>
      <w:color w:val="025064" w:themeColor="text1"/>
      <w:sz w:val="20"/>
    </w:rPr>
    <w:tblPr>
      <w:tblStyleRowBandSize w:val="1"/>
      <w:tblStyleColBandSize w:val="1"/>
    </w:tblPr>
    <w:tcPr>
      <w:shd w:val="clear" w:color="auto" w:fill="FFFFFF" w:themeFill="background1"/>
    </w:tcPr>
    <w:tblStylePr w:type="firstRow">
      <w:rPr>
        <w:b/>
        <w:bCs/>
      </w:rPr>
      <w:tblPr/>
      <w:tcPr>
        <w:tcBorders>
          <w:bottom w:val="single" w:sz="8" w:space="0" w:color="025064" w:themeColor="text1"/>
        </w:tcBorders>
        <w:shd w:val="clear" w:color="auto" w:fill="FFFFFF" w:themeFill="background1"/>
      </w:tcPr>
    </w:tblStylePr>
    <w:tblStylePr w:type="lastRow">
      <w:rPr>
        <w:b/>
        <w:bCs/>
      </w:rPr>
      <w:tblPr/>
      <w:tcPr>
        <w:tcBorders>
          <w:top w:val="single" w:sz="8" w:space="0" w:color="025064" w:themeColor="text1"/>
        </w:tcBorders>
        <w:shd w:val="clear" w:color="auto" w:fill="FFFFFF" w:themeFill="background1"/>
      </w:tcPr>
    </w:tblStylePr>
    <w:tblStylePr w:type="firstCol">
      <w:rPr>
        <w:b/>
        <w:bCs/>
      </w:rPr>
    </w:tblStylePr>
    <w:tblStylePr w:type="lastCol">
      <w:rPr>
        <w:b/>
        <w:bCs/>
      </w:rPr>
    </w:tblStylePr>
    <w:tblStylePr w:type="band1Vert">
      <w:tblPr/>
      <w:tcPr>
        <w:shd w:val="clear" w:color="auto" w:fill="BCE4D2" w:themeFill="text2" w:themeFillTint="99"/>
      </w:tcPr>
    </w:tblStylePr>
    <w:tblStylePr w:type="band1Horz">
      <w:tblPr/>
      <w:tcPr>
        <w:shd w:val="clear" w:color="auto" w:fill="BCE4D2" w:themeFill="text2" w:themeFillTint="99"/>
      </w:tcPr>
    </w:tblStylePr>
  </w:style>
  <w:style w:type="table" w:styleId="GridTable1Light-Accent1">
    <w:name w:val="Grid Table 1 Light Accent 1"/>
    <w:basedOn w:val="TableNormal"/>
    <w:uiPriority w:val="46"/>
    <w:rsid w:val="0044326F"/>
    <w:pPr>
      <w:spacing w:after="0" w:line="240" w:lineRule="auto"/>
    </w:pPr>
    <w:tblPr>
      <w:tblStyleRowBandSize w:val="1"/>
      <w:tblStyleColBandSize w:val="1"/>
      <w:tblBorders>
        <w:top w:val="single" w:sz="4" w:space="0" w:color="CADEE7" w:themeColor="accent1" w:themeTint="66"/>
        <w:left w:val="single" w:sz="4" w:space="0" w:color="CADEE7" w:themeColor="accent1" w:themeTint="66"/>
        <w:bottom w:val="single" w:sz="4" w:space="0" w:color="CADEE7" w:themeColor="accent1" w:themeTint="66"/>
        <w:right w:val="single" w:sz="4" w:space="0" w:color="CADEE7" w:themeColor="accent1" w:themeTint="66"/>
        <w:insideH w:val="single" w:sz="4" w:space="0" w:color="CADEE7" w:themeColor="accent1" w:themeTint="66"/>
        <w:insideV w:val="single" w:sz="4" w:space="0" w:color="CADEE7" w:themeColor="accent1" w:themeTint="66"/>
      </w:tblBorders>
    </w:tblPr>
    <w:tblStylePr w:type="firstRow">
      <w:rPr>
        <w:b/>
        <w:bCs/>
      </w:rPr>
      <w:tblPr/>
      <w:tcPr>
        <w:tcBorders>
          <w:bottom w:val="single" w:sz="12" w:space="0" w:color="AFCEDB" w:themeColor="accent1" w:themeTint="99"/>
        </w:tcBorders>
      </w:tcPr>
    </w:tblStylePr>
    <w:tblStylePr w:type="lastRow">
      <w:rPr>
        <w:b/>
        <w:bCs/>
      </w:rPr>
      <w:tblPr/>
      <w:tcPr>
        <w:tcBorders>
          <w:top w:val="double" w:sz="2" w:space="0" w:color="AFCEDB"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8F4FFA"/>
    <w:pPr>
      <w:spacing w:after="0" w:line="240" w:lineRule="auto"/>
    </w:pPr>
    <w:tblPr>
      <w:tblStyleRowBandSize w:val="1"/>
      <w:tblStyleColBandSize w:val="1"/>
      <w:tblBorders>
        <w:top w:val="single" w:sz="4" w:space="0" w:color="FF7967" w:themeColor="accent6" w:themeTint="99"/>
        <w:left w:val="single" w:sz="4" w:space="0" w:color="FF7967" w:themeColor="accent6" w:themeTint="99"/>
        <w:bottom w:val="single" w:sz="4" w:space="0" w:color="FF7967" w:themeColor="accent6" w:themeTint="99"/>
        <w:right w:val="single" w:sz="4" w:space="0" w:color="FF7967" w:themeColor="accent6" w:themeTint="99"/>
        <w:insideH w:val="single" w:sz="4" w:space="0" w:color="FF7967" w:themeColor="accent6" w:themeTint="99"/>
        <w:insideV w:val="single" w:sz="4" w:space="0" w:color="FF7967" w:themeColor="accent6" w:themeTint="99"/>
      </w:tblBorders>
    </w:tblPr>
    <w:tblStylePr w:type="firstRow">
      <w:rPr>
        <w:b/>
        <w:bCs/>
        <w:color w:val="FFFFFF" w:themeColor="background1"/>
      </w:rPr>
      <w:tblPr/>
      <w:tcPr>
        <w:tcBorders>
          <w:top w:val="single" w:sz="4" w:space="0" w:color="FF2102" w:themeColor="accent6"/>
          <w:left w:val="single" w:sz="4" w:space="0" w:color="FF2102" w:themeColor="accent6"/>
          <w:bottom w:val="single" w:sz="4" w:space="0" w:color="FF2102" w:themeColor="accent6"/>
          <w:right w:val="single" w:sz="4" w:space="0" w:color="FF2102" w:themeColor="accent6"/>
          <w:insideH w:val="nil"/>
          <w:insideV w:val="nil"/>
        </w:tcBorders>
        <w:shd w:val="clear" w:color="auto" w:fill="FF2102" w:themeFill="accent6"/>
      </w:tcPr>
    </w:tblStylePr>
    <w:tblStylePr w:type="lastRow">
      <w:rPr>
        <w:b/>
        <w:bCs/>
      </w:rPr>
      <w:tblPr/>
      <w:tcPr>
        <w:tcBorders>
          <w:top w:val="double" w:sz="4" w:space="0" w:color="FF2102" w:themeColor="accent6"/>
        </w:tcBorders>
      </w:tcPr>
    </w:tblStylePr>
    <w:tblStylePr w:type="firstCol">
      <w:rPr>
        <w:b/>
        <w:bCs/>
      </w:rPr>
    </w:tblStylePr>
    <w:tblStylePr w:type="lastCol">
      <w:rPr>
        <w:b/>
        <w:bCs/>
      </w:rPr>
    </w:tblStylePr>
    <w:tblStylePr w:type="band1Vert">
      <w:tblPr/>
      <w:tcPr>
        <w:shd w:val="clear" w:color="auto" w:fill="FFD2CC" w:themeFill="accent6" w:themeFillTint="33"/>
      </w:tcPr>
    </w:tblStylePr>
    <w:tblStylePr w:type="band1Horz">
      <w:tblPr/>
      <w:tcPr>
        <w:shd w:val="clear" w:color="auto" w:fill="FFD2CC" w:themeFill="accent6" w:themeFillTint="33"/>
      </w:tcPr>
    </w:tblStylePr>
  </w:style>
  <w:style w:type="table" w:styleId="GridTable1Light">
    <w:name w:val="Grid Table 1 Light"/>
    <w:basedOn w:val="TableNormal"/>
    <w:uiPriority w:val="46"/>
    <w:rsid w:val="00B41F28"/>
    <w:pPr>
      <w:spacing w:after="0" w:line="240" w:lineRule="auto"/>
    </w:pPr>
    <w:tblPr>
      <w:tblStyleRowBandSize w:val="1"/>
      <w:tblStyleColBandSize w:val="1"/>
      <w:tblBorders>
        <w:top w:val="single" w:sz="4" w:space="0" w:color="90D2B5" w:themeColor="text2"/>
        <w:left w:val="single" w:sz="4" w:space="0" w:color="90D2B5" w:themeColor="text2"/>
        <w:bottom w:val="single" w:sz="4" w:space="0" w:color="90D2B5" w:themeColor="text2"/>
        <w:right w:val="single" w:sz="4" w:space="0" w:color="90D2B5" w:themeColor="text2"/>
        <w:insideH w:val="single" w:sz="4" w:space="0" w:color="90D2B5" w:themeColor="text2"/>
        <w:insideV w:val="single" w:sz="4" w:space="0" w:color="90D2B5" w:themeColor="text2"/>
      </w:tblBorders>
    </w:tblPr>
    <w:tblStylePr w:type="firstRow">
      <w:rPr>
        <w:b/>
        <w:bCs/>
      </w:rPr>
      <w:tblPr/>
      <w:tcPr>
        <w:tcBorders>
          <w:bottom w:val="single" w:sz="12" w:space="0" w:color="90D2B5" w:themeColor="text2"/>
        </w:tcBorders>
      </w:tcPr>
    </w:tblStylePr>
    <w:tblStylePr w:type="lastRow">
      <w:rPr>
        <w:b/>
        <w:bCs/>
      </w:rPr>
      <w:tblPr/>
      <w:tcPr>
        <w:tcBorders>
          <w:top w:val="single" w:sz="4" w:space="0" w:color="90D2B5" w:themeColor="tex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2229A"/>
    <w:pPr>
      <w:spacing w:after="0" w:line="240" w:lineRule="auto"/>
    </w:pPr>
    <w:tblPr>
      <w:tblStyleRowBandSize w:val="1"/>
      <w:tblStyleColBandSize w:val="1"/>
      <w:tblBorders>
        <w:top w:val="single" w:sz="4" w:space="0" w:color="F4F2CC" w:themeColor="accent3" w:themeTint="66"/>
        <w:left w:val="single" w:sz="4" w:space="0" w:color="F4F2CC" w:themeColor="accent3" w:themeTint="66"/>
        <w:bottom w:val="single" w:sz="4" w:space="0" w:color="F4F2CC" w:themeColor="accent3" w:themeTint="66"/>
        <w:right w:val="single" w:sz="4" w:space="0" w:color="F4F2CC" w:themeColor="accent3" w:themeTint="66"/>
        <w:insideH w:val="single" w:sz="4" w:space="0" w:color="F4F2CC" w:themeColor="accent3" w:themeTint="66"/>
        <w:insideV w:val="single" w:sz="4" w:space="0" w:color="F4F2CC" w:themeColor="accent3" w:themeTint="66"/>
      </w:tblBorders>
    </w:tblPr>
    <w:tblStylePr w:type="firstRow">
      <w:rPr>
        <w:b/>
        <w:bCs/>
      </w:rPr>
      <w:tblPr/>
      <w:tcPr>
        <w:tcBorders>
          <w:bottom w:val="single" w:sz="12" w:space="0" w:color="EEEBB3" w:themeColor="accent3" w:themeTint="99"/>
        </w:tcBorders>
      </w:tcPr>
    </w:tblStylePr>
    <w:tblStylePr w:type="lastRow">
      <w:rPr>
        <w:b/>
        <w:bCs/>
      </w:rPr>
      <w:tblPr/>
      <w:tcPr>
        <w:tcBorders>
          <w:top w:val="double" w:sz="2" w:space="0" w:color="EEEBB3"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52478F"/>
    <w:pPr>
      <w:spacing w:after="0" w:line="240" w:lineRule="auto"/>
    </w:pPr>
    <w:rPr>
      <w:rFonts w:ascii="Arial" w:hAnsi="Arial"/>
      <w:sz w:val="20"/>
    </w:rPr>
    <w:tblPr>
      <w:tblStyleRowBandSize w:val="1"/>
      <w:tblStyleColBandSize w:val="1"/>
      <w:tblBorders>
        <w:top w:val="single" w:sz="2" w:space="0" w:color="0EC9FA" w:themeColor="text1" w:themeTint="99"/>
        <w:bottom w:val="single" w:sz="4" w:space="0" w:color="FFFFFF" w:themeColor="background1"/>
        <w:insideH w:val="single" w:sz="4" w:space="0" w:color="90D2B5" w:themeColor="text2"/>
        <w:insideV w:val="single" w:sz="4" w:space="0" w:color="90D2B5" w:themeColor="text2"/>
      </w:tblBorders>
    </w:tblPr>
    <w:tblStylePr w:type="firstRow">
      <w:rPr>
        <w:b/>
        <w:bCs/>
      </w:rPr>
      <w:tblPr/>
      <w:tcPr>
        <w:tcBorders>
          <w:top w:val="nil"/>
          <w:bottom w:val="single" w:sz="12" w:space="0" w:color="90D2B5" w:themeColor="text2"/>
          <w:insideH w:val="nil"/>
          <w:insideV w:val="nil"/>
        </w:tcBorders>
        <w:shd w:val="clear" w:color="auto" w:fill="FFFFFF" w:themeFill="background1"/>
      </w:tcPr>
    </w:tblStylePr>
    <w:tblStylePr w:type="lastRow">
      <w:rPr>
        <w:b/>
        <w:bCs/>
      </w:rPr>
      <w:tblPr/>
      <w:tcPr>
        <w:tcBorders>
          <w:top w:val="single" w:sz="12" w:space="0" w:color="90D2B5" w:themeColor="tex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EDE1" w:themeFill="text2" w:themeFillTint="66"/>
      </w:tcPr>
    </w:tblStylePr>
    <w:tblStylePr w:type="band2Vert">
      <w:tblPr/>
      <w:tcPr>
        <w:shd w:val="clear" w:color="auto" w:fill="FFFFFF" w:themeFill="background1"/>
      </w:tcPr>
    </w:tblStylePr>
    <w:tblStylePr w:type="band1Horz">
      <w:tblPr/>
      <w:tcPr>
        <w:shd w:val="clear" w:color="auto" w:fill="E8F6F0" w:themeFill="text2" w:themeFillTint="33"/>
      </w:tcPr>
    </w:tblStylePr>
  </w:style>
  <w:style w:type="table" w:styleId="GridTable3">
    <w:name w:val="Grid Table 3"/>
    <w:basedOn w:val="TableNormal"/>
    <w:uiPriority w:val="48"/>
    <w:rsid w:val="00C33BD0"/>
    <w:pPr>
      <w:spacing w:after="0" w:line="240" w:lineRule="auto"/>
    </w:pPr>
    <w:rPr>
      <w:rFonts w:ascii="Arial" w:hAnsi="Arial"/>
      <w:sz w:val="20"/>
    </w:rPr>
    <w:tblPr>
      <w:tblStyleRowBandSize w:val="1"/>
      <w:tblStyleColBandSize w:val="1"/>
      <w:tblBorders>
        <w:right w:val="single" w:sz="6" w:space="0" w:color="90D2B5" w:themeColor="text2"/>
        <w:insideH w:val="single" w:sz="4" w:space="0" w:color="90D2B5" w:themeColor="text2"/>
        <w:insideV w:val="single" w:sz="4" w:space="0" w:color="90D2B5" w:themeColor="text2"/>
      </w:tblBorders>
    </w:tblPr>
    <w:tblStylePr w:type="firstRow">
      <w:rPr>
        <w:b/>
        <w:bCs/>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nil"/>
          <w:left w:val="nil"/>
          <w:bottom w:val="single" w:sz="8" w:space="0" w:color="90D2B5" w:themeColor="text2"/>
          <w:right w:val="nil"/>
          <w:insideH w:val="nil"/>
          <w:insideV w:val="nil"/>
        </w:tcBorders>
        <w:shd w:val="clear" w:color="auto" w:fill="FFFFFF" w:themeFill="background1"/>
      </w:tcPr>
    </w:tblStylePr>
    <w:tblStylePr w:type="firstCol">
      <w:pPr>
        <w:jc w:val="right"/>
      </w:pPr>
      <w:rPr>
        <w:i/>
        <w:iCs/>
      </w:rPr>
      <w:tblPr/>
      <w:tcPr>
        <w:tcBorders>
          <w:top w:val="nil"/>
          <w:left w:val="nil"/>
          <w:bottom w:val="nil"/>
          <w:right w:val="nil"/>
          <w:insideH w:val="nil"/>
          <w:insideV w:val="nil"/>
          <w:tl2br w:val="nil"/>
          <w:tr2bl w:val="nil"/>
        </w:tcBorders>
        <w:shd w:val="clear" w:color="auto" w:fill="FFFFFF" w:themeFill="background1"/>
      </w:tcPr>
    </w:tblStylePr>
    <w:tblStylePr w:type="lastCol">
      <w:rPr>
        <w:i/>
        <w:iCs/>
      </w:rPr>
      <w:tblPr/>
      <w:tcPr>
        <w:shd w:val="clear" w:color="auto" w:fill="FFFFFF" w:themeFill="background1"/>
      </w:tcPr>
    </w:tblStylePr>
    <w:tblStylePr w:type="band1Vert">
      <w:tblPr/>
      <w:tcPr>
        <w:shd w:val="clear" w:color="auto" w:fill="D2EDE1" w:themeFill="text2" w:themeFillTint="66"/>
      </w:tcPr>
    </w:tblStylePr>
    <w:tblStylePr w:type="band1Horz">
      <w:tblPr/>
      <w:tcPr>
        <w:tcBorders>
          <w:top w:val="single" w:sz="4" w:space="0" w:color="90D2B5" w:themeColor="text2"/>
          <w:left w:val="single" w:sz="4" w:space="0" w:color="90D2B5" w:themeColor="text2"/>
          <w:bottom w:val="single" w:sz="4" w:space="0" w:color="90D2B5" w:themeColor="text2"/>
          <w:right w:val="single" w:sz="4" w:space="0" w:color="90D2B5" w:themeColor="text2"/>
          <w:insideH w:val="single" w:sz="4" w:space="0" w:color="90D2B5" w:themeColor="text2"/>
          <w:insideV w:val="single" w:sz="4" w:space="0" w:color="90D2B5" w:themeColor="text2"/>
          <w:tl2br w:val="nil"/>
          <w:tr2bl w:val="nil"/>
        </w:tcBorders>
        <w:shd w:val="clear" w:color="auto" w:fill="E8F6F0" w:themeFill="text2" w:themeFillTint="33"/>
      </w:tcPr>
    </w:tblStylePr>
    <w:tblStylePr w:type="band2Horz">
      <w:tblPr/>
      <w:tcPr>
        <w:shd w:val="clear" w:color="auto" w:fill="FFFFFF" w:themeFill="background1"/>
      </w:tcPr>
    </w:tblStylePr>
    <w:tblStylePr w:type="neCell">
      <w:tblPr/>
      <w:tcPr>
        <w:tcBorders>
          <w:bottom w:val="single" w:sz="4" w:space="0" w:color="0EC9FA" w:themeColor="text1" w:themeTint="99"/>
        </w:tcBorders>
      </w:tcPr>
    </w:tblStylePr>
    <w:tblStylePr w:type="nwCell">
      <w:tblPr/>
      <w:tcPr>
        <w:tcBorders>
          <w:bottom w:val="single" w:sz="4" w:space="0" w:color="0EC9FA" w:themeColor="text1" w:themeTint="99"/>
        </w:tcBorders>
      </w:tcPr>
    </w:tblStylePr>
    <w:tblStylePr w:type="seCell">
      <w:tblPr/>
      <w:tcPr>
        <w:tcBorders>
          <w:top w:val="single" w:sz="4" w:space="0" w:color="0EC9FA" w:themeColor="text1" w:themeTint="99"/>
        </w:tcBorders>
      </w:tcPr>
    </w:tblStylePr>
    <w:tblStylePr w:type="swCell">
      <w:tblPr/>
      <w:tcPr>
        <w:tcBorders>
          <w:top w:val="single" w:sz="4" w:space="0" w:color="0EC9FA" w:themeColor="text1" w:themeTint="99"/>
        </w:tcBorders>
      </w:tcPr>
    </w:tblStylePr>
  </w:style>
  <w:style w:type="table" w:styleId="GridTable4">
    <w:name w:val="Grid Table 4"/>
    <w:basedOn w:val="TableNormal"/>
    <w:uiPriority w:val="49"/>
    <w:rsid w:val="00B94EC6"/>
    <w:pPr>
      <w:spacing w:after="0" w:line="240" w:lineRule="auto"/>
    </w:pPr>
    <w:rPr>
      <w:rFonts w:ascii="Arial" w:hAnsi="Arial"/>
      <w:sz w:val="20"/>
    </w:rPr>
    <w:tblPr>
      <w:tblStyleRowBandSize w:val="1"/>
      <w:tblStyleColBandSize w:val="1"/>
      <w:tblBorders>
        <w:insideH w:val="single" w:sz="4" w:space="0" w:color="025064" w:themeColor="text1"/>
        <w:insideV w:val="single" w:sz="4" w:space="0" w:color="025064" w:themeColor="text1"/>
      </w:tblBorders>
    </w:tblPr>
    <w:tblStylePr w:type="firstRow">
      <w:rPr>
        <w:b/>
        <w:bCs/>
        <w:color w:val="FFFFFF" w:themeColor="background1"/>
      </w:rPr>
      <w:tblPr/>
      <w:tcPr>
        <w:tcBorders>
          <w:top w:val="single" w:sz="4" w:space="0" w:color="025064" w:themeColor="text1"/>
          <w:left w:val="single" w:sz="4" w:space="0" w:color="025064" w:themeColor="text1"/>
          <w:bottom w:val="single" w:sz="4" w:space="0" w:color="025064" w:themeColor="text1"/>
          <w:right w:val="single" w:sz="4" w:space="0" w:color="025064" w:themeColor="text1"/>
          <w:insideH w:val="nil"/>
          <w:insideV w:val="nil"/>
        </w:tcBorders>
        <w:shd w:val="clear" w:color="auto" w:fill="025064" w:themeFill="text1"/>
      </w:tcPr>
    </w:tblStylePr>
    <w:tblStylePr w:type="lastRow">
      <w:rPr>
        <w:b/>
        <w:bCs/>
      </w:rPr>
      <w:tblPr/>
      <w:tcPr>
        <w:tcBorders>
          <w:top w:val="single" w:sz="12" w:space="0" w:color="025064" w:themeColor="text1"/>
        </w:tcBorders>
      </w:tcPr>
    </w:tblStylePr>
    <w:tblStylePr w:type="firstCol">
      <w:rPr>
        <w:b/>
        <w:bCs/>
      </w:rPr>
    </w:tblStylePr>
    <w:tblStylePr w:type="lastCol">
      <w:rPr>
        <w:b/>
        <w:bCs/>
      </w:rPr>
    </w:tblStylePr>
    <w:tblStylePr w:type="band1Vert">
      <w:tblPr/>
      <w:tcPr>
        <w:shd w:val="clear" w:color="auto" w:fill="D2EDE1" w:themeFill="text2" w:themeFillTint="66"/>
      </w:tcPr>
    </w:tblStylePr>
    <w:tblStylePr w:type="band1Horz">
      <w:tblPr/>
      <w:tcPr>
        <w:shd w:val="clear" w:color="auto" w:fill="D2EDE1" w:themeFill="text2" w:themeFillTint="66"/>
      </w:tcPr>
    </w:tblStylePr>
  </w:style>
  <w:style w:type="table" w:styleId="GridTable5Dark">
    <w:name w:val="Grid Table 5 Dark"/>
    <w:basedOn w:val="TableNormal"/>
    <w:uiPriority w:val="50"/>
    <w:rsid w:val="008D3BA4"/>
    <w:pPr>
      <w:spacing w:after="0" w:line="240" w:lineRule="auto"/>
    </w:pPr>
    <w:rPr>
      <w:rFonts w:ascii="Arial" w:hAnsi="Arial"/>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DE1" w:themeFill="tex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506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506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506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5064" w:themeFill="text1"/>
      </w:tcPr>
    </w:tblStylePr>
    <w:tblStylePr w:type="band1Vert">
      <w:rPr>
        <w:rFonts w:ascii="Arial" w:hAnsi="Arial"/>
        <w:sz w:val="20"/>
      </w:rPr>
      <w:tblPr/>
      <w:tcPr>
        <w:shd w:val="clear" w:color="auto" w:fill="D2EDE1" w:themeFill="text2" w:themeFillTint="66"/>
      </w:tcPr>
    </w:tblStylePr>
    <w:tblStylePr w:type="band1Horz">
      <w:tblPr/>
      <w:tcPr>
        <w:shd w:val="clear" w:color="auto" w:fill="BCE4D2" w:themeFill="text2" w:themeFillTint="99"/>
      </w:tcPr>
    </w:tblStylePr>
    <w:tblStylePr w:type="band2Horz">
      <w:tblPr/>
      <w:tcPr>
        <w:shd w:val="clear" w:color="auto" w:fill="E8F6F0" w:themeFill="text2" w:themeFillTint="33"/>
      </w:tcPr>
    </w:tblStylePr>
  </w:style>
  <w:style w:type="table" w:styleId="GridTable6Colorful">
    <w:name w:val="Grid Table 6 Colorful"/>
    <w:basedOn w:val="TableNormal"/>
    <w:uiPriority w:val="51"/>
    <w:rsid w:val="00C4023B"/>
    <w:pPr>
      <w:spacing w:after="0" w:line="240" w:lineRule="auto"/>
    </w:pPr>
    <w:rPr>
      <w:rFonts w:ascii="Arial" w:hAnsi="Arial"/>
      <w:sz w:val="20"/>
    </w:rPr>
    <w:tblPr>
      <w:tblStyleRowBandSize w:val="1"/>
      <w:tblStyleColBandSize w:val="1"/>
      <w:tblBorders>
        <w:top w:val="single" w:sz="4" w:space="0" w:color="025064" w:themeColor="text1"/>
        <w:left w:val="single" w:sz="4" w:space="0" w:color="025064" w:themeColor="text1"/>
        <w:bottom w:val="single" w:sz="4" w:space="0" w:color="025064" w:themeColor="text1"/>
        <w:right w:val="single" w:sz="4" w:space="0" w:color="025064" w:themeColor="text1"/>
        <w:insideH w:val="single" w:sz="4" w:space="0" w:color="025064" w:themeColor="text1"/>
        <w:insideV w:val="single" w:sz="4" w:space="0" w:color="025064" w:themeColor="text1"/>
      </w:tblBorders>
    </w:tblPr>
    <w:tblStylePr w:type="firstRow">
      <w:rPr>
        <w:b/>
        <w:bCs/>
      </w:rPr>
      <w:tblPr/>
      <w:tcPr>
        <w:tcBorders>
          <w:bottom w:val="single" w:sz="18" w:space="0" w:color="025064" w:themeColor="text1"/>
        </w:tcBorders>
      </w:tcPr>
    </w:tblStylePr>
    <w:tblStylePr w:type="lastRow">
      <w:rPr>
        <w:b/>
        <w:bCs/>
      </w:rPr>
      <w:tblPr/>
      <w:tcPr>
        <w:tcBorders>
          <w:top w:val="nil"/>
        </w:tcBorders>
      </w:tcPr>
    </w:tblStylePr>
    <w:tblStylePr w:type="firstCol">
      <w:rPr>
        <w:b/>
        <w:bCs/>
      </w:rPr>
    </w:tblStylePr>
    <w:tblStylePr w:type="lastCol">
      <w:rPr>
        <w:b/>
        <w:bCs/>
      </w:rPr>
    </w:tblStylePr>
    <w:tblStylePr w:type="band1Vert">
      <w:tblPr/>
      <w:tcPr>
        <w:shd w:val="clear" w:color="auto" w:fill="D2EDE1" w:themeFill="text2" w:themeFillTint="66"/>
      </w:tcPr>
    </w:tblStylePr>
    <w:tblStylePr w:type="band1Horz">
      <w:tblPr/>
      <w:tcPr>
        <w:shd w:val="clear" w:color="auto" w:fill="D2EDE1" w:themeFill="text2" w:themeFillTint="66"/>
      </w:tcPr>
    </w:tblStylePr>
  </w:style>
  <w:style w:type="table" w:styleId="GridTable7Colorful">
    <w:name w:val="Grid Table 7 Colorful"/>
    <w:basedOn w:val="TableNormal"/>
    <w:uiPriority w:val="52"/>
    <w:rsid w:val="004773EA"/>
    <w:pPr>
      <w:spacing w:after="0" w:line="240" w:lineRule="auto"/>
    </w:pPr>
    <w:rPr>
      <w:rFonts w:ascii="Arial" w:hAnsi="Arial"/>
      <w:sz w:val="20"/>
    </w:rPr>
    <w:tblPr>
      <w:tblStyleRowBandSize w:val="1"/>
      <w:tblStyleColBandSize w:val="1"/>
      <w:tblBorders>
        <w:insideV w:val="single" w:sz="4" w:space="0" w:color="025064" w:themeColor="text1"/>
      </w:tblBorders>
    </w:tblPr>
    <w:tcPr>
      <w:shd w:val="clear" w:color="auto" w:fill="FFFFFF" w:themeFill="background1"/>
    </w:tcPr>
    <w:tblStylePr w:type="firstRow">
      <w:rPr>
        <w:b/>
        <w:bCs/>
      </w:rPr>
      <w:tblPr/>
      <w:tcPr>
        <w:tcBorders>
          <w:top w:val="nil"/>
          <w:left w:val="nil"/>
          <w:bottom w:val="single" w:sz="12" w:space="0" w:color="025064" w:themeColor="text1"/>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DE1" w:themeFill="text2" w:themeFillTint="66"/>
      </w:tcPr>
    </w:tblStylePr>
    <w:tblStylePr w:type="band1Horz">
      <w:tblPr/>
      <w:tcPr>
        <w:shd w:val="clear" w:color="auto" w:fill="E8F6F0" w:themeFill="text2" w:themeFillTint="33"/>
      </w:tcPr>
    </w:tblStylePr>
    <w:tblStylePr w:type="neCell">
      <w:tblPr/>
      <w:tcPr>
        <w:tcBorders>
          <w:bottom w:val="single" w:sz="4" w:space="0" w:color="0EC9FA" w:themeColor="text1" w:themeTint="99"/>
        </w:tcBorders>
      </w:tcPr>
    </w:tblStylePr>
    <w:tblStylePr w:type="nwCell">
      <w:tblPr/>
      <w:tcPr>
        <w:tcBorders>
          <w:bottom w:val="single" w:sz="4" w:space="0" w:color="0EC9FA" w:themeColor="text1" w:themeTint="99"/>
        </w:tcBorders>
      </w:tcPr>
    </w:tblStylePr>
    <w:tblStylePr w:type="seCell">
      <w:tblPr/>
      <w:tcPr>
        <w:tcBorders>
          <w:top w:val="single" w:sz="4" w:space="0" w:color="0EC9FA" w:themeColor="text1" w:themeTint="99"/>
        </w:tcBorders>
      </w:tcPr>
    </w:tblStylePr>
    <w:tblStylePr w:type="swCell">
      <w:tblPr/>
      <w:tcPr>
        <w:tcBorders>
          <w:top w:val="single" w:sz="4" w:space="0" w:color="0EC9FA" w:themeColor="text1" w:themeTint="99"/>
        </w:tcBorders>
      </w:tcPr>
    </w:tblStylePr>
  </w:style>
  <w:style w:type="table" w:styleId="ColorfulGrid-Accent6">
    <w:name w:val="Colorful Grid Accent 6"/>
    <w:basedOn w:val="TableNormal"/>
    <w:uiPriority w:val="73"/>
    <w:rsid w:val="004773EA"/>
    <w:pPr>
      <w:spacing w:after="0" w:line="240" w:lineRule="auto"/>
    </w:pPr>
    <w:rPr>
      <w:rFonts w:ascii="Arial" w:hAnsi="Arial"/>
      <w:sz w:val="20"/>
    </w:rPr>
    <w:tblPr>
      <w:tblStyleRowBandSize w:val="1"/>
      <w:tblStyleColBandSize w:val="1"/>
      <w:tblBorders>
        <w:insideH w:val="single" w:sz="4" w:space="0" w:color="FFFFFF" w:themeColor="background1"/>
      </w:tblBorders>
    </w:tblPr>
    <w:tcPr>
      <w:shd w:val="clear" w:color="auto" w:fill="D2EDE1" w:themeFill="text2" w:themeFillTint="66"/>
    </w:tcPr>
    <w:tblStylePr w:type="firstRow">
      <w:rPr>
        <w:b/>
        <w:bCs/>
        <w:color w:val="025064" w:themeColor="text1"/>
      </w:rPr>
      <w:tblPr/>
      <w:tcPr>
        <w:shd w:val="clear" w:color="auto" w:fill="90D2B5" w:themeFill="text2"/>
      </w:tcPr>
    </w:tblStylePr>
    <w:tblStylePr w:type="lastRow">
      <w:rPr>
        <w:b/>
        <w:bCs/>
        <w:color w:val="025064" w:themeColor="text1"/>
      </w:rPr>
      <w:tblPr/>
      <w:tcPr>
        <w:shd w:val="clear" w:color="auto" w:fill="90D2B5" w:themeFill="text2"/>
      </w:tcPr>
    </w:tblStylePr>
    <w:tblStylePr w:type="firstCol">
      <w:rPr>
        <w:color w:val="FFFFFF" w:themeColor="background1"/>
      </w:rPr>
      <w:tblPr/>
      <w:tcPr>
        <w:shd w:val="clear" w:color="auto" w:fill="025064" w:themeFill="text1"/>
      </w:tcPr>
    </w:tblStylePr>
    <w:tblStylePr w:type="lastCol">
      <w:rPr>
        <w:color w:val="FFFFFF" w:themeColor="background1"/>
      </w:rPr>
      <w:tblPr/>
      <w:tcPr>
        <w:shd w:val="clear" w:color="auto" w:fill="025064" w:themeFill="text1"/>
      </w:tcPr>
    </w:tblStylePr>
    <w:tblStylePr w:type="band1Vert">
      <w:tblPr/>
      <w:tcPr>
        <w:shd w:val="clear" w:color="auto" w:fill="BCE4D2" w:themeFill="text2" w:themeFillTint="99"/>
      </w:tcPr>
    </w:tblStylePr>
    <w:tblStylePr w:type="band1Horz">
      <w:tblPr/>
      <w:tcPr>
        <w:shd w:val="clear" w:color="auto" w:fill="BCE4D2" w:themeFill="text2" w:themeFillTint="99"/>
      </w:tcPr>
    </w:tblStylePr>
  </w:style>
  <w:style w:type="table" w:styleId="PlainTable3">
    <w:name w:val="Plain Table 3"/>
    <w:basedOn w:val="TableNormal"/>
    <w:uiPriority w:val="43"/>
    <w:rsid w:val="00045508"/>
    <w:pPr>
      <w:spacing w:after="0" w:line="240" w:lineRule="auto"/>
    </w:pPr>
    <w:rPr>
      <w:rFonts w:ascii="Arial" w:hAnsi="Arial"/>
      <w:color w:val="025064" w:themeColor="text1"/>
      <w:sz w:val="20"/>
    </w:rPr>
    <w:tblPr>
      <w:tblStyleRowBandSize w:val="1"/>
      <w:tblStyleColBandSize w:val="1"/>
    </w:tblPr>
    <w:tblStylePr w:type="firstRow">
      <w:rPr>
        <w:b/>
        <w:bCs/>
        <w:caps/>
      </w:rPr>
      <w:tblPr/>
      <w:tcPr>
        <w:tcBorders>
          <w:bottom w:val="single" w:sz="12" w:space="0" w:color="90D2B5" w:themeColor="text2"/>
        </w:tcBorders>
      </w:tcPr>
    </w:tblStylePr>
    <w:tblStylePr w:type="lastRow">
      <w:rPr>
        <w:b/>
        <w:bCs/>
        <w:caps/>
      </w:rPr>
      <w:tblPr/>
      <w:tcPr>
        <w:tcBorders>
          <w:top w:val="nil"/>
        </w:tcBorders>
      </w:tcPr>
    </w:tblStylePr>
    <w:tblStylePr w:type="firstCol">
      <w:rPr>
        <w:b/>
        <w:bCs/>
        <w:caps/>
      </w:rPr>
      <w:tblPr/>
      <w:tcPr>
        <w:tcBorders>
          <w:right w:val="single" w:sz="12" w:space="0" w:color="90D2B5" w:themeColor="text2"/>
        </w:tcBorders>
      </w:tcPr>
    </w:tblStylePr>
    <w:tblStylePr w:type="lastCol">
      <w:rPr>
        <w:b/>
        <w:bCs/>
        <w:caps/>
      </w:rPr>
      <w:tblPr/>
      <w:tcPr>
        <w:tcBorders>
          <w:left w:val="nil"/>
        </w:tcBorders>
      </w:tcPr>
    </w:tblStylePr>
    <w:tblStylePr w:type="band1Vert">
      <w:tblPr/>
      <w:tcPr>
        <w:shd w:val="clear" w:color="auto" w:fill="E8F6F0" w:themeFill="text2" w:themeFillTint="33"/>
      </w:tcPr>
    </w:tblStylePr>
    <w:tblStylePr w:type="band1Horz">
      <w:tblPr/>
      <w:tcPr>
        <w:shd w:val="clear" w:color="auto" w:fill="E8F6F0" w:themeFill="text2" w:themeFillTint="33"/>
      </w:tcPr>
    </w:tblStylePr>
    <w:tblStylePr w:type="neCell">
      <w:tblPr/>
      <w:tcPr>
        <w:tcBorders>
          <w:left w:val="nil"/>
        </w:tcBorders>
      </w:tcPr>
    </w:tblStylePr>
    <w:tblStylePr w:type="nwCell">
      <w:tblPr/>
      <w:tcPr>
        <w:tcBorders>
          <w:right w:val="nil"/>
        </w:tcBorders>
      </w:tcPr>
    </w:tblStylePr>
  </w:style>
  <w:style w:type="table" w:styleId="ListTable2">
    <w:name w:val="List Table 2"/>
    <w:basedOn w:val="TableNormal"/>
    <w:uiPriority w:val="47"/>
    <w:rsid w:val="00D742ED"/>
    <w:pPr>
      <w:spacing w:after="0" w:line="240" w:lineRule="auto"/>
    </w:pPr>
    <w:rPr>
      <w:rFonts w:ascii="Arial" w:hAnsi="Arial"/>
      <w:color w:val="025064" w:themeColor="text1"/>
      <w:sz w:val="20"/>
    </w:rPr>
    <w:tblPr>
      <w:tblStyleRowBandSize w:val="1"/>
      <w:tblStyleColBandSize w:val="1"/>
      <w:tblBorders>
        <w:top w:val="single" w:sz="6" w:space="0" w:color="025064" w:themeColor="text1"/>
        <w:bottom w:val="single" w:sz="6" w:space="0" w:color="025064" w:themeColor="text1"/>
        <w:insideH w:val="single" w:sz="6" w:space="0" w:color="025064" w:themeColor="text1"/>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E4D2" w:themeFill="text2" w:themeFillTint="99"/>
      </w:tcPr>
    </w:tblStylePr>
    <w:tblStylePr w:type="band1Horz">
      <w:tblPr/>
      <w:tcPr>
        <w:shd w:val="clear" w:color="auto" w:fill="BCE4D2" w:themeFill="text2" w:themeFillTint="99"/>
      </w:tcPr>
    </w:tblStylePr>
  </w:style>
  <w:style w:type="table" w:styleId="ListTable3">
    <w:name w:val="List Table 3"/>
    <w:basedOn w:val="TableNormal"/>
    <w:uiPriority w:val="48"/>
    <w:rsid w:val="00D742ED"/>
    <w:pPr>
      <w:spacing w:after="0" w:line="240" w:lineRule="auto"/>
    </w:pPr>
    <w:tblPr>
      <w:tblStyleRowBandSize w:val="1"/>
      <w:tblStyleColBandSize w:val="1"/>
      <w:tblBorders>
        <w:top w:val="single" w:sz="4" w:space="0" w:color="025064" w:themeColor="text1"/>
        <w:left w:val="single" w:sz="4" w:space="0" w:color="025064" w:themeColor="text1"/>
        <w:bottom w:val="single" w:sz="4" w:space="0" w:color="025064" w:themeColor="text1"/>
        <w:right w:val="single" w:sz="4" w:space="0" w:color="025064" w:themeColor="text1"/>
      </w:tblBorders>
    </w:tblPr>
    <w:tblStylePr w:type="firstRow">
      <w:rPr>
        <w:b/>
        <w:bCs/>
        <w:color w:val="FFFFFF" w:themeColor="background1"/>
      </w:rPr>
      <w:tblPr/>
      <w:tcPr>
        <w:shd w:val="clear" w:color="auto" w:fill="025064" w:themeFill="text1"/>
      </w:tcPr>
    </w:tblStylePr>
    <w:tblStylePr w:type="lastRow">
      <w:rPr>
        <w:b/>
        <w:bCs/>
      </w:rPr>
      <w:tblPr/>
      <w:tcPr>
        <w:tcBorders>
          <w:top w:val="double" w:sz="4" w:space="0" w:color="02506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5064" w:themeColor="text1"/>
          <w:right w:val="single" w:sz="4" w:space="0" w:color="025064" w:themeColor="text1"/>
        </w:tcBorders>
      </w:tcPr>
    </w:tblStylePr>
    <w:tblStylePr w:type="band1Horz">
      <w:tblPr/>
      <w:tcPr>
        <w:tcBorders>
          <w:top w:val="single" w:sz="4" w:space="0" w:color="025064" w:themeColor="text1"/>
          <w:bottom w:val="single" w:sz="4" w:space="0" w:color="02506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5064" w:themeColor="text1"/>
          <w:left w:val="nil"/>
        </w:tcBorders>
      </w:tcPr>
    </w:tblStylePr>
    <w:tblStylePr w:type="swCell">
      <w:tblPr/>
      <w:tcPr>
        <w:tcBorders>
          <w:top w:val="double" w:sz="4" w:space="0" w:color="025064" w:themeColor="text1"/>
          <w:right w:val="nil"/>
        </w:tcBorders>
      </w:tcPr>
    </w:tblStylePr>
  </w:style>
  <w:style w:type="table" w:styleId="ListTable4">
    <w:name w:val="List Table 4"/>
    <w:basedOn w:val="TableNormal"/>
    <w:uiPriority w:val="49"/>
    <w:rsid w:val="00D742ED"/>
    <w:pPr>
      <w:spacing w:after="0" w:line="240" w:lineRule="auto"/>
    </w:pPr>
    <w:rPr>
      <w:rFonts w:ascii="Arial" w:hAnsi="Arial"/>
      <w:color w:val="025064" w:themeColor="text1"/>
      <w:sz w:val="20"/>
    </w:rPr>
    <w:tblPr>
      <w:tblStyleRowBandSize w:val="1"/>
      <w:tblStyleColBandSize w:val="1"/>
      <w:tblBorders>
        <w:insideH w:val="single" w:sz="6" w:space="0" w:color="025064" w:themeColor="text1"/>
      </w:tblBorders>
    </w:tblPr>
    <w:tblStylePr w:type="firstRow">
      <w:rPr>
        <w:b/>
        <w:bCs/>
        <w:color w:val="FFFFFF" w:themeColor="background1"/>
      </w:rPr>
      <w:tblPr/>
      <w:tcPr>
        <w:tcBorders>
          <w:top w:val="single" w:sz="4" w:space="0" w:color="025064" w:themeColor="text1"/>
          <w:left w:val="single" w:sz="4" w:space="0" w:color="025064" w:themeColor="text1"/>
          <w:bottom w:val="single" w:sz="4" w:space="0" w:color="025064" w:themeColor="text1"/>
          <w:right w:val="single" w:sz="4" w:space="0" w:color="025064" w:themeColor="text1"/>
          <w:insideH w:val="nil"/>
        </w:tcBorders>
        <w:shd w:val="clear" w:color="auto" w:fill="025064" w:themeFill="text1"/>
      </w:tcPr>
    </w:tblStylePr>
    <w:tblStylePr w:type="lastRow">
      <w:rPr>
        <w:b/>
        <w:bCs/>
      </w:rPr>
      <w:tblPr/>
      <w:tcPr>
        <w:tcBorders>
          <w:top w:val="single" w:sz="12" w:space="0" w:color="025064" w:themeColor="text1"/>
          <w:left w:val="nil"/>
          <w:bottom w:val="nil"/>
          <w:right w:val="nil"/>
          <w:insideH w:val="nil"/>
        </w:tcBorders>
      </w:tcPr>
    </w:tblStylePr>
    <w:tblStylePr w:type="firstCol">
      <w:rPr>
        <w:b/>
        <w:bCs/>
      </w:rPr>
    </w:tblStylePr>
    <w:tblStylePr w:type="lastCol">
      <w:rPr>
        <w:b/>
        <w:bCs/>
      </w:rPr>
    </w:tblStylePr>
    <w:tblStylePr w:type="band1Vert">
      <w:tblPr/>
      <w:tcPr>
        <w:shd w:val="clear" w:color="auto" w:fill="BCE4D2" w:themeFill="text2" w:themeFillTint="99"/>
      </w:tcPr>
    </w:tblStylePr>
    <w:tblStylePr w:type="band1Horz">
      <w:tblPr/>
      <w:tcPr>
        <w:shd w:val="clear" w:color="auto" w:fill="BCE4D2" w:themeFill="text2" w:themeFillTint="99"/>
      </w:tcPr>
    </w:tblStylePr>
  </w:style>
  <w:style w:type="table" w:styleId="ListTable5Dark">
    <w:name w:val="List Table 5 Dark"/>
    <w:basedOn w:val="TableNormal"/>
    <w:uiPriority w:val="50"/>
    <w:rsid w:val="00254130"/>
    <w:pPr>
      <w:spacing w:after="0" w:line="240" w:lineRule="auto"/>
    </w:pPr>
    <w:rPr>
      <w:color w:val="FFFFFF" w:themeColor="background1"/>
    </w:rPr>
    <w:tblPr>
      <w:tblStyleRowBandSize w:val="1"/>
      <w:tblStyleColBandSize w:val="1"/>
      <w:tblBorders>
        <w:top w:val="single" w:sz="24" w:space="0" w:color="025064" w:themeColor="text1"/>
        <w:left w:val="single" w:sz="24" w:space="0" w:color="025064" w:themeColor="text1"/>
        <w:bottom w:val="single" w:sz="24" w:space="0" w:color="025064" w:themeColor="text1"/>
        <w:right w:val="single" w:sz="24" w:space="0" w:color="025064" w:themeColor="text1"/>
      </w:tblBorders>
    </w:tblPr>
    <w:tcPr>
      <w:shd w:val="clear" w:color="auto" w:fill="02506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54130"/>
    <w:pPr>
      <w:spacing w:after="0" w:line="240" w:lineRule="auto"/>
    </w:pPr>
    <w:rPr>
      <w:rFonts w:ascii="Arial" w:hAnsi="Arial"/>
      <w:color w:val="025064" w:themeColor="text1"/>
      <w:sz w:val="20"/>
    </w:rPr>
    <w:tblPr>
      <w:tblStyleRowBandSize w:val="1"/>
      <w:tblStyleColBandSize w:val="1"/>
      <w:tblBorders>
        <w:top w:val="single" w:sz="4" w:space="0" w:color="025064" w:themeColor="text1"/>
        <w:bottom w:val="single" w:sz="4" w:space="0" w:color="025064" w:themeColor="text1"/>
      </w:tblBorders>
    </w:tblPr>
    <w:tblStylePr w:type="firstRow">
      <w:rPr>
        <w:b/>
        <w:bCs/>
      </w:rPr>
      <w:tblPr/>
      <w:tcPr>
        <w:tcBorders>
          <w:bottom w:val="single" w:sz="4" w:space="0" w:color="025064" w:themeColor="text1"/>
        </w:tcBorders>
      </w:tcPr>
    </w:tblStylePr>
    <w:tblStylePr w:type="lastRow">
      <w:rPr>
        <w:b/>
        <w:bCs/>
      </w:rPr>
      <w:tblPr/>
      <w:tcPr>
        <w:tcBorders>
          <w:top w:val="double" w:sz="4" w:space="0" w:color="025064" w:themeColor="text1"/>
        </w:tcBorders>
      </w:tcPr>
    </w:tblStylePr>
    <w:tblStylePr w:type="firstCol">
      <w:rPr>
        <w:b/>
        <w:bCs/>
      </w:rPr>
    </w:tblStylePr>
    <w:tblStylePr w:type="lastCol">
      <w:rPr>
        <w:b/>
        <w:bCs/>
      </w:rPr>
    </w:tblStylePr>
    <w:tblStylePr w:type="band1Vert">
      <w:tblPr/>
      <w:tcPr>
        <w:shd w:val="clear" w:color="auto" w:fill="BCE4D2" w:themeFill="text2" w:themeFillTint="99"/>
      </w:tcPr>
    </w:tblStylePr>
    <w:tblStylePr w:type="band1Horz">
      <w:tblPr/>
      <w:tcPr>
        <w:shd w:val="clear" w:color="auto" w:fill="BCE4D2" w:themeFill="text2" w:themeFillTint="99"/>
      </w:tcPr>
    </w:tblStylePr>
  </w:style>
  <w:style w:type="table" w:styleId="ListTable7Colorful">
    <w:name w:val="List Table 7 Colorful"/>
    <w:basedOn w:val="TableNormal"/>
    <w:uiPriority w:val="52"/>
    <w:rsid w:val="00254130"/>
    <w:pPr>
      <w:spacing w:after="0" w:line="240" w:lineRule="auto"/>
    </w:pPr>
    <w:rPr>
      <w:color w:val="02506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506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506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506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5064" w:themeColor="text1"/>
        </w:tcBorders>
        <w:shd w:val="clear" w:color="auto" w:fill="FFFFFF" w:themeFill="background1"/>
      </w:tcPr>
    </w:tblStylePr>
    <w:tblStylePr w:type="band1Vert">
      <w:tblPr/>
      <w:tcPr>
        <w:shd w:val="clear" w:color="auto" w:fill="BCE4D2" w:themeFill="text2" w:themeFillTint="99"/>
      </w:tcPr>
    </w:tblStylePr>
    <w:tblStylePr w:type="band1Horz">
      <w:tblPr/>
      <w:tcPr>
        <w:shd w:val="clear" w:color="auto" w:fill="BCE4D2" w:themeFill="text2" w:themeFillTint="9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31794D"/>
    <w:pPr>
      <w:spacing w:after="0" w:line="240" w:lineRule="auto"/>
    </w:pPr>
  </w:style>
  <w:style w:type="paragraph" w:styleId="HTMLPreformatted">
    <w:name w:val="HTML Preformatted"/>
    <w:basedOn w:val="Normal"/>
    <w:link w:val="HTMLPreformattedChar"/>
    <w:uiPriority w:val="99"/>
    <w:semiHidden/>
    <w:unhideWhenUsed/>
    <w:rsid w:val="0032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semiHidden/>
    <w:rsid w:val="00326441"/>
    <w:rPr>
      <w:rFonts w:ascii="Courier New" w:eastAsia="Times New Roman" w:hAnsi="Courier New" w:cs="Courier New"/>
      <w:sz w:val="20"/>
      <w:szCs w:val="20"/>
      <w:lang w:val="en-GB" w:eastAsia="zh-CN"/>
    </w:rPr>
  </w:style>
  <w:style w:type="character" w:styleId="HTMLCode">
    <w:name w:val="HTML Code"/>
    <w:basedOn w:val="DefaultParagraphFont"/>
    <w:uiPriority w:val="99"/>
    <w:semiHidden/>
    <w:unhideWhenUsed/>
    <w:rsid w:val="00326441"/>
    <w:rPr>
      <w:rFonts w:ascii="Courier New" w:eastAsia="Times New Roman" w:hAnsi="Courier New" w:cs="Courier New"/>
      <w:sz w:val="20"/>
      <w:szCs w:val="20"/>
    </w:rPr>
  </w:style>
  <w:style w:type="character" w:customStyle="1" w:styleId="hljs-attr">
    <w:name w:val="hljs-attr"/>
    <w:basedOn w:val="DefaultParagraphFont"/>
    <w:rsid w:val="00326441"/>
  </w:style>
  <w:style w:type="paragraph" w:styleId="CommentText">
    <w:name w:val="annotation text"/>
    <w:basedOn w:val="Normal"/>
    <w:link w:val="CommentTextChar"/>
    <w:uiPriority w:val="99"/>
    <w:semiHidden/>
    <w:unhideWhenUsed/>
    <w:rsid w:val="00B25879"/>
    <w:pPr>
      <w:spacing w:line="240" w:lineRule="auto"/>
    </w:pPr>
    <w:rPr>
      <w:sz w:val="20"/>
      <w:szCs w:val="20"/>
    </w:rPr>
  </w:style>
  <w:style w:type="character" w:customStyle="1" w:styleId="CommentTextChar">
    <w:name w:val="Comment Text Char"/>
    <w:basedOn w:val="DefaultParagraphFont"/>
    <w:link w:val="CommentText"/>
    <w:uiPriority w:val="99"/>
    <w:semiHidden/>
    <w:rsid w:val="00B25879"/>
    <w:rPr>
      <w:sz w:val="20"/>
      <w:szCs w:val="20"/>
    </w:rPr>
  </w:style>
  <w:style w:type="character" w:styleId="CommentReference">
    <w:name w:val="annotation reference"/>
    <w:basedOn w:val="DefaultParagraphFont"/>
    <w:uiPriority w:val="99"/>
    <w:semiHidden/>
    <w:unhideWhenUsed/>
    <w:rsid w:val="00B2587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597472">
      <w:bodyDiv w:val="1"/>
      <w:marLeft w:val="0"/>
      <w:marRight w:val="0"/>
      <w:marTop w:val="0"/>
      <w:marBottom w:val="0"/>
      <w:divBdr>
        <w:top w:val="none" w:sz="0" w:space="0" w:color="auto"/>
        <w:left w:val="none" w:sz="0" w:space="0" w:color="auto"/>
        <w:bottom w:val="none" w:sz="0" w:space="0" w:color="auto"/>
        <w:right w:val="none" w:sz="0" w:space="0" w:color="auto"/>
      </w:divBdr>
      <w:divsChild>
        <w:div w:id="632253762">
          <w:marLeft w:val="0"/>
          <w:marRight w:val="0"/>
          <w:marTop w:val="0"/>
          <w:marBottom w:val="0"/>
          <w:divBdr>
            <w:top w:val="none" w:sz="0" w:space="0" w:color="auto"/>
            <w:left w:val="none" w:sz="0" w:space="0" w:color="auto"/>
            <w:bottom w:val="none" w:sz="0" w:space="0" w:color="auto"/>
            <w:right w:val="none" w:sz="0" w:space="0" w:color="auto"/>
          </w:divBdr>
        </w:div>
        <w:div w:id="849639701">
          <w:marLeft w:val="0"/>
          <w:marRight w:val="0"/>
          <w:marTop w:val="0"/>
          <w:marBottom w:val="0"/>
          <w:divBdr>
            <w:top w:val="none" w:sz="0" w:space="0" w:color="auto"/>
            <w:left w:val="none" w:sz="0" w:space="0" w:color="auto"/>
            <w:bottom w:val="none" w:sz="0" w:space="0" w:color="auto"/>
            <w:right w:val="none" w:sz="0" w:space="0" w:color="auto"/>
          </w:divBdr>
        </w:div>
        <w:div w:id="1465660751">
          <w:marLeft w:val="0"/>
          <w:marRight w:val="0"/>
          <w:marTop w:val="0"/>
          <w:marBottom w:val="0"/>
          <w:divBdr>
            <w:top w:val="none" w:sz="0" w:space="0" w:color="auto"/>
            <w:left w:val="none" w:sz="0" w:space="0" w:color="auto"/>
            <w:bottom w:val="none" w:sz="0" w:space="0" w:color="auto"/>
            <w:right w:val="none" w:sz="0" w:space="0" w:color="auto"/>
          </w:divBdr>
        </w:div>
      </w:divsChild>
    </w:div>
    <w:div w:id="1075053299">
      <w:bodyDiv w:val="1"/>
      <w:marLeft w:val="0"/>
      <w:marRight w:val="0"/>
      <w:marTop w:val="0"/>
      <w:marBottom w:val="0"/>
      <w:divBdr>
        <w:top w:val="none" w:sz="0" w:space="0" w:color="auto"/>
        <w:left w:val="none" w:sz="0" w:space="0" w:color="auto"/>
        <w:bottom w:val="none" w:sz="0" w:space="0" w:color="auto"/>
        <w:right w:val="none" w:sz="0" w:space="0" w:color="auto"/>
      </w:divBdr>
    </w:div>
    <w:div w:id="1519656073">
      <w:bodyDiv w:val="1"/>
      <w:marLeft w:val="0"/>
      <w:marRight w:val="0"/>
      <w:marTop w:val="0"/>
      <w:marBottom w:val="0"/>
      <w:divBdr>
        <w:top w:val="none" w:sz="0" w:space="0" w:color="auto"/>
        <w:left w:val="none" w:sz="0" w:space="0" w:color="auto"/>
        <w:bottom w:val="none" w:sz="0" w:space="0" w:color="auto"/>
        <w:right w:val="none" w:sz="0" w:space="0" w:color="auto"/>
      </w:divBdr>
    </w:div>
    <w:div w:id="1807239595">
      <w:bodyDiv w:val="1"/>
      <w:marLeft w:val="0"/>
      <w:marRight w:val="0"/>
      <w:marTop w:val="0"/>
      <w:marBottom w:val="0"/>
      <w:divBdr>
        <w:top w:val="none" w:sz="0" w:space="0" w:color="auto"/>
        <w:left w:val="none" w:sz="0" w:space="0" w:color="auto"/>
        <w:bottom w:val="none" w:sz="0" w:space="0" w:color="auto"/>
        <w:right w:val="none" w:sz="0" w:space="0" w:color="auto"/>
      </w:divBdr>
      <w:divsChild>
        <w:div w:id="892422812">
          <w:marLeft w:val="0"/>
          <w:marRight w:val="0"/>
          <w:marTop w:val="0"/>
          <w:marBottom w:val="0"/>
          <w:divBdr>
            <w:top w:val="none" w:sz="0" w:space="0" w:color="auto"/>
            <w:left w:val="none" w:sz="0" w:space="0" w:color="auto"/>
            <w:bottom w:val="none" w:sz="0" w:space="0" w:color="auto"/>
            <w:right w:val="none" w:sz="0" w:space="0" w:color="auto"/>
          </w:divBdr>
        </w:div>
      </w:divsChild>
    </w:div>
    <w:div w:id="1808472740">
      <w:bodyDiv w:val="1"/>
      <w:marLeft w:val="0"/>
      <w:marRight w:val="0"/>
      <w:marTop w:val="0"/>
      <w:marBottom w:val="0"/>
      <w:divBdr>
        <w:top w:val="none" w:sz="0" w:space="0" w:color="auto"/>
        <w:left w:val="none" w:sz="0" w:space="0" w:color="auto"/>
        <w:bottom w:val="none" w:sz="0" w:space="0" w:color="auto"/>
        <w:right w:val="none" w:sz="0" w:space="0" w:color="auto"/>
      </w:divBdr>
    </w:div>
    <w:div w:id="2023629952">
      <w:bodyDiv w:val="1"/>
      <w:marLeft w:val="0"/>
      <w:marRight w:val="0"/>
      <w:marTop w:val="0"/>
      <w:marBottom w:val="0"/>
      <w:divBdr>
        <w:top w:val="none" w:sz="0" w:space="0" w:color="auto"/>
        <w:left w:val="none" w:sz="0" w:space="0" w:color="auto"/>
        <w:bottom w:val="none" w:sz="0" w:space="0" w:color="auto"/>
        <w:right w:val="none" w:sz="0" w:space="0" w:color="auto"/>
      </w:divBdr>
      <w:divsChild>
        <w:div w:id="230430248">
          <w:marLeft w:val="0"/>
          <w:marRight w:val="0"/>
          <w:marTop w:val="0"/>
          <w:marBottom w:val="0"/>
          <w:divBdr>
            <w:top w:val="none" w:sz="0" w:space="0" w:color="auto"/>
            <w:left w:val="none" w:sz="0" w:space="0" w:color="auto"/>
            <w:bottom w:val="none" w:sz="0" w:space="0" w:color="auto"/>
            <w:right w:val="none" w:sz="0" w:space="0" w:color="auto"/>
          </w:divBdr>
          <w:divsChild>
            <w:div w:id="420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header" Target="head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ntegration.epicor.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ary.integration.epicor.com" TargetMode="External"/><Relationship Id="rId23" Type="http://schemas.openxmlformats.org/officeDocument/2006/relationships/hyperlink" Target="https://www.mongodb.com/docs/manual/reference/connection-string/" TargetMode="Externa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image" Target="media/image14.png"/><Relationship Id="rId44"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tegration.labs.epicor.com"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0" Type="http://schemas.openxmlformats.org/officeDocument/2006/relationships/image" Target="media/image4.png"/><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y.yung\Downloads\BRAND-Generic-Word-Template_%20DOWNLOAD%20TO%20EDIT%20(1).dotx" TargetMode="External"/></Relationships>
</file>

<file path=word/theme/theme1.xml><?xml version="1.0" encoding="utf-8"?>
<a:theme xmlns:a="http://schemas.openxmlformats.org/drawingml/2006/main" name="Epicor Brand Theme">
  <a:themeElements>
    <a:clrScheme name="Epicor Brand">
      <a:dk1>
        <a:srgbClr val="025064"/>
      </a:dk1>
      <a:lt1>
        <a:sysClr val="window" lastClr="FFFFFF"/>
      </a:lt1>
      <a:dk2>
        <a:srgbClr val="90D2B5"/>
      </a:dk2>
      <a:lt2>
        <a:srgbClr val="EEF2F5"/>
      </a:lt2>
      <a:accent1>
        <a:srgbClr val="7BAFC4"/>
      </a:accent1>
      <a:accent2>
        <a:srgbClr val="A3B8D8"/>
      </a:accent2>
      <a:accent3>
        <a:srgbClr val="E4DF81"/>
      </a:accent3>
      <a:accent4>
        <a:srgbClr val="B0BABD"/>
      </a:accent4>
      <a:accent5>
        <a:srgbClr val="D3C3AE"/>
      </a:accent5>
      <a:accent6>
        <a:srgbClr val="FF2102"/>
      </a:accent6>
      <a:hlink>
        <a:srgbClr val="025064"/>
      </a:hlink>
      <a:folHlink>
        <a:srgbClr val="025064"/>
      </a:folHlink>
    </a:clrScheme>
    <a:fontScheme name="Epicor brand - Source Sans">
      <a:majorFont>
        <a:latin typeface="Source Sans Pro Semibold"/>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445E60B16DF746A04D1CCC4F62A302" ma:contentTypeVersion="17" ma:contentTypeDescription="Create a new document." ma:contentTypeScope="" ma:versionID="9aa23e2361b5a5057a74a8bd5ada70ff">
  <xsd:schema xmlns:xsd="http://www.w3.org/2001/XMLSchema" xmlns:xs="http://www.w3.org/2001/XMLSchema" xmlns:p="http://schemas.microsoft.com/office/2006/metadata/properties" xmlns:ns2="31455a66-fd12-4a54-98a0-6b744a72d404" xmlns:ns3="fb79b705-ef2a-48fb-8e3f-27706ddf0471" targetNamespace="http://schemas.microsoft.com/office/2006/metadata/properties" ma:root="true" ma:fieldsID="71270726b730338ff3eeec14a2ac0bcf" ns2:_="" ns3:_="">
    <xsd:import namespace="31455a66-fd12-4a54-98a0-6b744a72d404"/>
    <xsd:import namespace="fb79b705-ef2a-48fb-8e3f-27706ddf04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5a66-fd12-4a54-98a0-6b744a72d4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bc84114-0373-4b6e-a7f4-b978962c7ba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79b705-ef2a-48fb-8e3f-27706ddf04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7d0a163-9f6b-45f5-afc8-f8e8b4c434c8}" ma:internalName="TaxCatchAll" ma:showField="CatchAllData" ma:web="fb79b705-ef2a-48fb-8e3f-27706ddf04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455a66-fd12-4a54-98a0-6b744a72d404" xsi:nil="true"/>
    <lcf76f155ced4ddcb4097134ff3c332f xmlns="31455a66-fd12-4a54-98a0-6b744a72d404">
      <Terms xmlns="http://schemas.microsoft.com/office/infopath/2007/PartnerControls"/>
    </lcf76f155ced4ddcb4097134ff3c332f>
    <TaxCatchAll xmlns="fb79b705-ef2a-48fb-8e3f-27706ddf0471" xsi:nil="true"/>
  </documentManagement>
</p:properties>
</file>

<file path=customXml/itemProps1.xml><?xml version="1.0" encoding="utf-8"?>
<ds:datastoreItem xmlns:ds="http://schemas.openxmlformats.org/officeDocument/2006/customXml" ds:itemID="{2655C469-04DC-4EAB-91F7-F58AB8BC114E}">
  <ds:schemaRefs>
    <ds:schemaRef ds:uri="http://schemas.microsoft.com/office/2006/metadata/contentType"/>
    <ds:schemaRef ds:uri="http://schemas.microsoft.com/office/2006/metadata/properties/metaAttributes"/>
    <ds:schemaRef ds:uri="http://www.w3.org/2000/xmlns/"/>
    <ds:schemaRef ds:uri="http://www.w3.org/2001/XMLSchema"/>
    <ds:schemaRef ds:uri="31455a66-fd12-4a54-98a0-6b744a72d404"/>
    <ds:schemaRef ds:uri="fb79b705-ef2a-48fb-8e3f-27706ddf047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AA560B-2318-46CF-80D2-5B7618DB73C2}">
  <ds:schemaRefs>
    <ds:schemaRef ds:uri="http://schemas.microsoft.com/sharepoint/v3/contenttype/forms"/>
  </ds:schemaRefs>
</ds:datastoreItem>
</file>

<file path=customXml/itemProps3.xml><?xml version="1.0" encoding="utf-8"?>
<ds:datastoreItem xmlns:ds="http://schemas.openxmlformats.org/officeDocument/2006/customXml" ds:itemID="{39174ADC-EB82-454F-A66D-654EA11069D6}">
  <ds:schemaRefs>
    <ds:schemaRef ds:uri="http://schemas.microsoft.com/office/2006/metadata/properties"/>
    <ds:schemaRef ds:uri="http://www.w3.org/2000/xmlns/"/>
    <ds:schemaRef ds:uri="31455a66-fd12-4a54-98a0-6b744a72d404"/>
    <ds:schemaRef ds:uri="http://www.w3.org/2001/XMLSchema-instance"/>
    <ds:schemaRef ds:uri="http://schemas.microsoft.com/office/infopath/2007/PartnerControls"/>
    <ds:schemaRef ds:uri="fb79b705-ef2a-48fb-8e3f-27706ddf0471"/>
  </ds:schemaRefs>
</ds:datastoreItem>
</file>

<file path=docProps/app.xml><?xml version="1.0" encoding="utf-8"?>
<Properties xmlns="http://schemas.openxmlformats.org/officeDocument/2006/extended-properties" xmlns:vt="http://schemas.openxmlformats.org/officeDocument/2006/docPropsVTypes">
  <Template>BRAND-Generic-Word-Template_%20DOWNLOAD%20TO%20EDIT%20(1).dotx</Template>
  <TotalTime>119</TotalTime>
  <Pages>1</Pages>
  <Words>2898</Words>
  <Characters>16520</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CharactersWithSpaces>
  <SharedDoc>false</SharedDoc>
  <HLinks>
    <vt:vector size="24" baseType="variant">
      <vt:variant>
        <vt:i4>1507417</vt:i4>
      </vt:variant>
      <vt:variant>
        <vt:i4>9</vt:i4>
      </vt:variant>
      <vt:variant>
        <vt:i4>0</vt:i4>
      </vt:variant>
      <vt:variant>
        <vt:i4>5</vt:i4>
      </vt:variant>
      <vt:variant>
        <vt:lpwstr>https://www.mongodb.com/docs/manual/reference/connection-string/</vt:lpwstr>
      </vt:variant>
      <vt:variant>
        <vt:lpwstr/>
      </vt:variant>
      <vt:variant>
        <vt:i4>3276926</vt:i4>
      </vt:variant>
      <vt:variant>
        <vt:i4>6</vt:i4>
      </vt:variant>
      <vt:variant>
        <vt:i4>0</vt:i4>
      </vt:variant>
      <vt:variant>
        <vt:i4>5</vt:i4>
      </vt:variant>
      <vt:variant>
        <vt:lpwstr>https://integration.epicor.com/</vt:lpwstr>
      </vt:variant>
      <vt:variant>
        <vt:lpwstr/>
      </vt:variant>
      <vt:variant>
        <vt:i4>7929906</vt:i4>
      </vt:variant>
      <vt:variant>
        <vt:i4>3</vt:i4>
      </vt:variant>
      <vt:variant>
        <vt:i4>0</vt:i4>
      </vt:variant>
      <vt:variant>
        <vt:i4>5</vt:i4>
      </vt:variant>
      <vt:variant>
        <vt:lpwstr>https://canary.integration.epicor.com/</vt:lpwstr>
      </vt:variant>
      <vt:variant>
        <vt:lpwstr/>
      </vt:variant>
      <vt:variant>
        <vt:i4>4325395</vt:i4>
      </vt:variant>
      <vt:variant>
        <vt:i4>0</vt:i4>
      </vt:variant>
      <vt:variant>
        <vt:i4>0</vt:i4>
      </vt:variant>
      <vt:variant>
        <vt:i4>5</vt:i4>
      </vt:variant>
      <vt:variant>
        <vt:lpwstr>https://integration.labs.epicor.com/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Stone</dc:creator>
  <cp:keywords/>
  <dc:description/>
  <cp:lastModifiedBy>Ross and Xiaobei Eccleston</cp:lastModifiedBy>
  <cp:revision>177</cp:revision>
  <dcterms:created xsi:type="dcterms:W3CDTF">2023-09-05T22:36:00Z</dcterms:created>
  <dcterms:modified xsi:type="dcterms:W3CDTF">2023-09-06T18:48:00Z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0x010100E4445E60B16DF746A04D1CCC4F62A302</vt:lpwstr>
  </property>
  <property fmtid="{D5CDD505-2E9C-101B-9397-08002B2CF9AE}" pid="3" name="MediaServiceImageTags">
    <vt:lpwstr/>
  </property>
</Properties>
</file>